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445B8" w14:textId="77777777" w:rsidR="00375E8C" w:rsidRPr="00375E8C" w:rsidRDefault="00375E8C" w:rsidP="000D0D61">
      <w:pPr>
        <w:pStyle w:val="Heading1"/>
      </w:pPr>
      <w:r w:rsidRPr="00375E8C">
        <w:t>Scoping &amp; Technical Environment Questions</w:t>
      </w:r>
    </w:p>
    <w:p w14:paraId="78E37297" w14:textId="77777777" w:rsidR="00375E8C" w:rsidRPr="00375E8C" w:rsidRDefault="00375E8C" w:rsidP="000D0D61">
      <w:pPr>
        <w:pStyle w:val="Heading2"/>
      </w:pPr>
      <w:r w:rsidRPr="00375E8C">
        <w:t>Engagement Type</w:t>
      </w:r>
    </w:p>
    <w:p w14:paraId="2418369C" w14:textId="641DD42E" w:rsidR="00375E8C" w:rsidRPr="00375E8C" w:rsidRDefault="00375E8C" w:rsidP="00543BA4">
      <w:r w:rsidRPr="00375E8C">
        <w:t>Will this be a clear box (information shared in advance) or black box (no prior knowledge) assessment?</w:t>
      </w:r>
    </w:p>
    <w:p w14:paraId="568FA4BD" w14:textId="6761D43B" w:rsidR="00375E8C" w:rsidRPr="00375E8C" w:rsidRDefault="00375E8C" w:rsidP="00543BA4">
      <w:pPr>
        <w:ind w:left="720"/>
      </w:pPr>
      <w:r w:rsidRPr="00375E8C">
        <w:t>Clear box is typically faster, cheaper, and more thorough.</w:t>
      </w:r>
    </w:p>
    <w:p w14:paraId="6D062F78" w14:textId="262F8FAF" w:rsidR="00DA4ABE" w:rsidRDefault="00375E8C" w:rsidP="00543BA4">
      <w:pPr>
        <w:ind w:left="720"/>
        <w:rPr>
          <w:ins w:id="0" w:author="Duane Blanchard" w:date="2025-06-12T15:35:00Z" w16du:dateUtc="2025-06-12T22:35:00Z"/>
        </w:rPr>
      </w:pPr>
      <w:r w:rsidRPr="00375E8C">
        <w:t>If black box: skip ahead to authorization, contact, and logistics questions.</w:t>
      </w:r>
      <w:r w:rsidR="00DA4ABE">
        <w:tab/>
      </w:r>
    </w:p>
    <w:p w14:paraId="7F2B8FD7" w14:textId="491BE31B" w:rsidR="00543BA4" w:rsidRDefault="00CE007F" w:rsidP="00CE007F">
      <w:pPr>
        <w:rPr>
          <w:ins w:id="1" w:author="Duane Blanchard" w:date="2025-06-12T15:39:00Z" w16du:dateUtc="2025-06-12T22:39:00Z"/>
        </w:rPr>
      </w:pPr>
      <w:ins w:id="2" w:author="Duane Blanchard" w:date="2025-06-12T15:35:00Z" w16du:dateUtc="2025-06-12T22:35:00Z">
        <w:r>
          <w:t xml:space="preserve">Is social engineering in scope? </w:t>
        </w:r>
      </w:ins>
    </w:p>
    <w:p w14:paraId="1E93D884" w14:textId="1105F97E" w:rsidR="00F70879" w:rsidRDefault="00F70879" w:rsidP="00CE007F">
      <w:pPr>
        <w:rPr>
          <w:ins w:id="3" w:author="Duane Blanchard" w:date="2025-06-12T15:43:00Z" w16du:dateUtc="2025-06-12T22:43:00Z"/>
        </w:rPr>
      </w:pPr>
      <w:ins w:id="4" w:author="Duane Blanchard" w:date="2025-06-12T15:39:00Z" w16du:dateUtc="2025-06-12T22:39:00Z">
        <w:r>
          <w:tab/>
          <w:t xml:space="preserve">Social engineering </w:t>
        </w:r>
      </w:ins>
      <w:ins w:id="5" w:author="Duane Blanchard" w:date="2025-06-12T15:41:00Z" w16du:dateUtc="2025-06-12T22:41:00Z">
        <w:r w:rsidR="003E5C13">
          <w:t xml:space="preserve">bypasses security control </w:t>
        </w:r>
        <w:r w:rsidR="00804090">
          <w:t>by manipulating people rather than</w:t>
        </w:r>
      </w:ins>
      <w:ins w:id="6" w:author="Duane Blanchard" w:date="2025-06-12T15:42:00Z" w16du:dateUtc="2025-06-12T22:42:00Z">
        <w:r w:rsidR="00804090">
          <w:t xml:space="preserve"> technologies. It is a primary tool in all hacker’s toolboxes. </w:t>
        </w:r>
      </w:ins>
      <w:ins w:id="7" w:author="Duane Blanchard" w:date="2025-06-12T15:42:00Z">
        <w:r w:rsidR="00804090" w:rsidRPr="00804090">
          <w:t>Unlike traditional hacking, it exploits human trust rather than software flaws</w:t>
        </w:r>
      </w:ins>
      <w:ins w:id="8" w:author="Duane Blanchard" w:date="2025-06-12T15:42:00Z" w16du:dateUtc="2025-06-12T22:42:00Z">
        <w:r w:rsidR="001248A9">
          <w:t xml:space="preserve">, and is often relied on for initial access to </w:t>
        </w:r>
      </w:ins>
      <w:ins w:id="9" w:author="Duane Blanchard" w:date="2025-06-12T15:43:00Z" w16du:dateUtc="2025-06-12T22:43:00Z">
        <w:r w:rsidR="001248A9">
          <w:t>computing resources.</w:t>
        </w:r>
      </w:ins>
    </w:p>
    <w:p w14:paraId="3A3433B6" w14:textId="51622873" w:rsidR="00416385" w:rsidRDefault="00416385" w:rsidP="00CE007F">
      <w:pPr>
        <w:rPr>
          <w:ins w:id="10" w:author="Duane Blanchard" w:date="2025-06-12T15:35:00Z" w16du:dateUtc="2025-06-12T22:35:00Z"/>
        </w:rPr>
      </w:pPr>
      <w:ins w:id="11" w:author="Duane Blanchard" w:date="2025-06-12T15:43:00Z" w16du:dateUtc="2025-06-12T22:43:00Z">
        <w:r>
          <w:t xml:space="preserve">Including </w:t>
        </w:r>
      </w:ins>
      <w:ins w:id="12" w:author="Duane Blanchard" w:date="2025-06-12T15:43:00Z">
        <w:r w:rsidRPr="00416385">
          <w:t xml:space="preserve">social engineering </w:t>
        </w:r>
      </w:ins>
      <w:ins w:id="13" w:author="Duane Blanchard" w:date="2025-06-12T15:43:00Z" w16du:dateUtc="2025-06-12T22:43:00Z">
        <w:r>
          <w:t xml:space="preserve">as an element </w:t>
        </w:r>
      </w:ins>
      <w:ins w:id="14" w:author="Duane Blanchard" w:date="2025-06-12T15:43:00Z">
        <w:r w:rsidRPr="00416385">
          <w:t xml:space="preserve">of </w:t>
        </w:r>
      </w:ins>
      <w:ins w:id="15" w:author="Duane Blanchard" w:date="2025-06-12T15:43:00Z" w16du:dateUtc="2025-06-12T22:43:00Z">
        <w:r>
          <w:t xml:space="preserve">your </w:t>
        </w:r>
      </w:ins>
      <w:ins w:id="16" w:author="Duane Blanchard" w:date="2025-06-12T15:43:00Z">
        <w:r w:rsidRPr="00416385">
          <w:t>pen test</w:t>
        </w:r>
      </w:ins>
      <w:ins w:id="17" w:author="Duane Blanchard" w:date="2025-06-12T15:43:00Z" w16du:dateUtc="2025-06-12T22:43:00Z">
        <w:r>
          <w:t xml:space="preserve"> </w:t>
        </w:r>
      </w:ins>
      <w:ins w:id="18" w:author="Duane Blanchard" w:date="2025-06-12T15:43:00Z">
        <w:r w:rsidRPr="00416385">
          <w:t>reveals how susceptible your people and processes are—not just your technolog</w:t>
        </w:r>
      </w:ins>
      <w:ins w:id="19" w:author="Duane Blanchard" w:date="2025-06-12T15:44:00Z" w16du:dateUtc="2025-06-12T22:44:00Z">
        <w:r w:rsidR="00D36C8B">
          <w:t>ies</w:t>
        </w:r>
      </w:ins>
      <w:ins w:id="20" w:author="Duane Blanchard" w:date="2025-06-12T15:43:00Z">
        <w:r w:rsidRPr="00416385">
          <w:t>. It helps uncover real-world attack paths that purely technical test</w:t>
        </w:r>
      </w:ins>
      <w:ins w:id="21" w:author="Duane Blanchard" w:date="2025-06-12T15:44:00Z" w16du:dateUtc="2025-06-12T22:44:00Z">
        <w:r w:rsidR="00D36C8B">
          <w:t>ing</w:t>
        </w:r>
      </w:ins>
      <w:ins w:id="22" w:author="Duane Blanchard" w:date="2025-06-12T15:43:00Z">
        <w:r w:rsidRPr="00416385">
          <w:t xml:space="preserve"> would miss.</w:t>
        </w:r>
      </w:ins>
    </w:p>
    <w:p w14:paraId="2B810E96" w14:textId="2F956331" w:rsidR="0082117D" w:rsidRDefault="00CE007F" w:rsidP="00F70879">
      <w:pPr>
        <w:ind w:left="720"/>
        <w:rPr>
          <w:ins w:id="23" w:author="Duane Blanchard" w:date="2025-06-12T15:36:00Z" w16du:dateUtc="2025-06-12T22:36:00Z"/>
        </w:rPr>
        <w:pPrChange w:id="24" w:author="Duane Blanchard" w:date="2025-06-12T15:39:00Z" w16du:dateUtc="2025-06-12T22:39:00Z">
          <w:pPr/>
        </w:pPrChange>
      </w:pPr>
      <w:ins w:id="25" w:author="Duane Blanchard" w:date="2025-06-12T15:35:00Z" w16du:dateUtc="2025-06-12T22:35:00Z">
        <w:r>
          <w:tab/>
          <w:t xml:space="preserve">Phishing (email, </w:t>
        </w:r>
      </w:ins>
      <w:ins w:id="26" w:author="Duane Blanchard" w:date="2025-06-12T15:36:00Z" w16du:dateUtc="2025-06-12T22:36:00Z">
        <w:r>
          <w:t>text messaging, etc</w:t>
        </w:r>
      </w:ins>
      <w:ins w:id="27" w:author="Duane Blanchard" w:date="2025-06-12T15:35:00Z" w16du:dateUtc="2025-06-12T22:35:00Z">
        <w:r>
          <w:t>)</w:t>
        </w:r>
      </w:ins>
      <w:ins w:id="28" w:author="Duane Blanchard" w:date="2025-06-12T15:37:00Z" w16du:dateUtc="2025-06-12T22:37:00Z">
        <w:r w:rsidR="0082117D">
          <w:t>?</w:t>
        </w:r>
      </w:ins>
    </w:p>
    <w:p w14:paraId="3437EF82" w14:textId="77777777" w:rsidR="0082117D" w:rsidRDefault="0082117D" w:rsidP="00F70879">
      <w:pPr>
        <w:ind w:left="720" w:firstLine="720"/>
        <w:rPr>
          <w:ins w:id="29" w:author="Duane Blanchard" w:date="2025-06-12T15:37:00Z" w16du:dateUtc="2025-06-12T22:37:00Z"/>
        </w:rPr>
        <w:pPrChange w:id="30" w:author="Duane Blanchard" w:date="2025-06-12T15:39:00Z" w16du:dateUtc="2025-06-12T22:39:00Z">
          <w:pPr>
            <w:ind w:firstLine="720"/>
          </w:pPr>
        </w:pPrChange>
      </w:pPr>
      <w:ins w:id="31" w:author="Duane Blanchard" w:date="2025-06-12T15:37:00Z" w16du:dateUtc="2025-06-12T22:37:00Z">
        <w:r>
          <w:t>V</w:t>
        </w:r>
      </w:ins>
      <w:ins w:id="32" w:author="Duane Blanchard" w:date="2025-06-12T15:36:00Z" w16du:dateUtc="2025-06-12T22:36:00Z">
        <w:r w:rsidR="00422E2E">
          <w:t>oice phishing (vishing - phone calls)</w:t>
        </w:r>
      </w:ins>
    </w:p>
    <w:p w14:paraId="6276AA5B" w14:textId="2DBAFC9D" w:rsidR="00CE007F" w:rsidRDefault="0082117D" w:rsidP="00F70879">
      <w:pPr>
        <w:ind w:left="720" w:firstLine="720"/>
        <w:rPr>
          <w:ins w:id="33" w:author="Duane Blanchard" w:date="2025-06-12T15:37:00Z" w16du:dateUtc="2025-06-12T22:37:00Z"/>
        </w:rPr>
        <w:pPrChange w:id="34" w:author="Duane Blanchard" w:date="2025-06-12T15:39:00Z" w16du:dateUtc="2025-06-12T22:39:00Z">
          <w:pPr>
            <w:ind w:firstLine="720"/>
          </w:pPr>
        </w:pPrChange>
      </w:pPr>
      <w:ins w:id="35" w:author="Duane Blanchard" w:date="2025-06-12T15:37:00Z" w16du:dateUtc="2025-06-12T22:37:00Z">
        <w:r>
          <w:t>I</w:t>
        </w:r>
      </w:ins>
      <w:ins w:id="36" w:author="Duane Blanchard" w:date="2025-06-12T15:36:00Z" w16du:dateUtc="2025-06-12T22:36:00Z">
        <w:r>
          <w:t xml:space="preserve">n-person </w:t>
        </w:r>
      </w:ins>
      <w:ins w:id="37" w:author="Duane Blanchard" w:date="2025-06-12T15:37:00Z" w16du:dateUtc="2025-06-12T22:37:00Z">
        <w:r w:rsidR="00B60EF1">
          <w:t>(showing up for an appointment, or as an ISP rep, etc.)</w:t>
        </w:r>
      </w:ins>
    </w:p>
    <w:p w14:paraId="29E95A00" w14:textId="54C7BAC8" w:rsidR="004B3382" w:rsidRDefault="004B3382" w:rsidP="00F70879">
      <w:pPr>
        <w:ind w:left="720" w:firstLine="720"/>
        <w:rPr>
          <w:ins w:id="38" w:author="Duane Blanchard" w:date="2025-06-12T15:38:00Z" w16du:dateUtc="2025-06-12T22:38:00Z"/>
        </w:rPr>
        <w:pPrChange w:id="39" w:author="Duane Blanchard" w:date="2025-06-12T15:39:00Z" w16du:dateUtc="2025-06-12T22:39:00Z">
          <w:pPr>
            <w:ind w:firstLine="720"/>
          </w:pPr>
        </w:pPrChange>
      </w:pPr>
      <w:ins w:id="40" w:author="Duane Blanchard" w:date="2025-06-12T15:37:00Z" w16du:dateUtc="2025-06-12T22:37:00Z">
        <w:r>
          <w:t>For soc</w:t>
        </w:r>
      </w:ins>
      <w:ins w:id="41" w:author="Duane Blanchard" w:date="2025-06-12T15:38:00Z" w16du:dateUtc="2025-06-12T22:38:00Z">
        <w:r>
          <w:t>ial engineering, execs and staff are in-scope by default, to be amended within the SoW</w:t>
        </w:r>
      </w:ins>
    </w:p>
    <w:p w14:paraId="6AA9003F" w14:textId="27DF0959" w:rsidR="00B93495" w:rsidRDefault="00B93495" w:rsidP="00F70879">
      <w:pPr>
        <w:ind w:left="720" w:firstLine="720"/>
        <w:rPr>
          <w:ins w:id="42" w:author="Duane Blanchard" w:date="2025-06-12T15:46:00Z" w16du:dateUtc="2025-06-12T22:46:00Z"/>
        </w:rPr>
      </w:pPr>
      <w:ins w:id="43" w:author="Duane Blanchard" w:date="2025-06-12T15:38:00Z" w16du:dateUtc="2025-06-12T22:38:00Z">
        <w:r>
          <w:tab/>
          <w:t>Family members and other</w:t>
        </w:r>
      </w:ins>
      <w:ins w:id="44" w:author="Duane Blanchard" w:date="2025-06-12T15:39:00Z" w16du:dateUtc="2025-06-12T22:39:00Z">
        <w:r>
          <w:t>s</w:t>
        </w:r>
      </w:ins>
      <w:ins w:id="45" w:author="Duane Blanchard" w:date="2025-06-12T15:38:00Z" w16du:dateUtc="2025-06-12T22:38:00Z">
        <w:r>
          <w:t xml:space="preserve"> to be specifically included or excluded</w:t>
        </w:r>
      </w:ins>
    </w:p>
    <w:p w14:paraId="4D657DBE" w14:textId="1C7E91E8" w:rsidR="001B23B6" w:rsidRDefault="00D47CD7" w:rsidP="001B23B6">
      <w:pPr>
        <w:rPr>
          <w:ins w:id="46" w:author="Duane Blanchard" w:date="2025-06-12T15:49:00Z" w16du:dateUtc="2025-06-12T22:49:00Z"/>
        </w:rPr>
      </w:pPr>
      <w:ins w:id="47" w:author="Duane Blanchard" w:date="2025-06-12T15:46:00Z" w16du:dateUtc="2025-06-12T22:46:00Z">
        <w:r>
          <w:tab/>
          <w:t>This holistic approach reflect real-life attackers’ work</w:t>
        </w:r>
      </w:ins>
      <w:ins w:id="48" w:author="Duane Blanchard" w:date="2025-06-12T15:47:00Z" w16du:dateUtc="2025-06-12T22:47:00Z">
        <w:r>
          <w:t xml:space="preserve">flows and exposes how your </w:t>
        </w:r>
        <w:r w:rsidR="00C7656D">
          <w:t>group can best defend against these attacks.</w:t>
        </w:r>
      </w:ins>
    </w:p>
    <w:p w14:paraId="63233B3B" w14:textId="1A290D5D" w:rsidR="00721DC5" w:rsidRDefault="00721DC5" w:rsidP="001B23B6">
      <w:pPr>
        <w:rPr>
          <w:ins w:id="49" w:author="Duane Blanchard" w:date="2025-06-12T15:57:00Z" w16du:dateUtc="2025-06-12T22:57:00Z"/>
        </w:rPr>
      </w:pPr>
      <w:ins w:id="50" w:author="Duane Blanchard" w:date="2025-06-12T15:49:00Z">
        <w:r w:rsidRPr="00BE2EB9">
          <w:rPr>
            <w:rPrChange w:id="51" w:author="Duane Blanchard" w:date="2025-06-12T15:49:00Z" w16du:dateUtc="2025-06-12T22:49:00Z">
              <w:rPr>
                <w:b/>
                <w:bCs/>
              </w:rPr>
            </w:rPrChange>
          </w:rPr>
          <w:t>CrowdStrike’s 2025 Global Threat Report</w:t>
        </w:r>
        <w:r w:rsidRPr="00BE2EB9">
          <w:t xml:space="preserve"> highlights that </w:t>
        </w:r>
        <w:r w:rsidRPr="00BE2EB9">
          <w:rPr>
            <w:rPrChange w:id="52" w:author="Duane Blanchard" w:date="2025-06-12T15:49:00Z" w16du:dateUtc="2025-06-12T22:49:00Z">
              <w:rPr>
                <w:b/>
                <w:bCs/>
              </w:rPr>
            </w:rPrChange>
          </w:rPr>
          <w:t>vishing (voice</w:t>
        </w:r>
        <w:r w:rsidRPr="00BE2EB9">
          <w:rPr>
            <w:rPrChange w:id="53" w:author="Duane Blanchard" w:date="2025-06-12T15:49:00Z" w16du:dateUtc="2025-06-12T22:49:00Z">
              <w:rPr>
                <w:b/>
                <w:bCs/>
              </w:rPr>
            </w:rPrChange>
          </w:rPr>
          <w:noBreakHyphen/>
          <w:t>based social engineering)</w:t>
        </w:r>
        <w:r w:rsidRPr="00BE2EB9">
          <w:t xml:space="preserve"> and other social engineering tactics to steal credentials surged </w:t>
        </w:r>
        <w:r w:rsidRPr="00BE2EB9">
          <w:rPr>
            <w:rPrChange w:id="54" w:author="Duane Blanchard" w:date="2025-06-12T15:49:00Z" w16du:dateUtc="2025-06-12T22:49:00Z">
              <w:rPr>
                <w:b/>
                <w:bCs/>
              </w:rPr>
            </w:rPrChange>
          </w:rPr>
          <w:t>442% in the second half of 2024</w:t>
        </w:r>
        <w:r w:rsidRPr="00BE2EB9">
          <w:t>—a massive escalation in how adversaries exploit human trust</w:t>
        </w:r>
      </w:ins>
      <w:ins w:id="55" w:author="Duane Blanchard" w:date="2025-06-12T15:58:00Z" w16du:dateUtc="2025-06-12T22:58:00Z">
        <w:r w:rsidR="00DA6840">
          <w:t>.</w:t>
        </w:r>
      </w:ins>
    </w:p>
    <w:p w14:paraId="391D01AF" w14:textId="32C8D565" w:rsidR="00EF42BA" w:rsidRDefault="003A5CDC" w:rsidP="00DA6840">
      <w:pPr>
        <w:ind w:firstLine="720"/>
        <w:rPr>
          <w:ins w:id="56" w:author="Duane Blanchard" w:date="2025-06-12T15:53:00Z" w16du:dateUtc="2025-06-12T22:53:00Z"/>
        </w:rPr>
        <w:pPrChange w:id="57" w:author="Duane Blanchard" w:date="2025-06-12T15:58:00Z" w16du:dateUtc="2025-06-12T22:58:00Z">
          <w:pPr/>
        </w:pPrChange>
      </w:pPr>
      <w:ins w:id="58" w:author="Duane Blanchard" w:date="2025-06-12T15:58:00Z" w16du:dateUtc="2025-06-12T22:58:00Z">
        <w:r w:rsidRPr="003A5CDC">
          <w:lastRenderedPageBreak/>
          <w:t>https://go.crowdstrike.com/rs/281-OBQ-266/images/CrowdStrikeGlobalThreatReport2025.pdf?version=0</w:t>
        </w:r>
      </w:ins>
    </w:p>
    <w:p w14:paraId="687B15EC" w14:textId="1704FA8A" w:rsidR="002C390A" w:rsidRDefault="00292B21" w:rsidP="001B23B6">
      <w:pPr>
        <w:rPr>
          <w:ins w:id="59" w:author="Duane Blanchard" w:date="2025-06-12T15:51:00Z" w16du:dateUtc="2025-06-12T22:51:00Z"/>
        </w:rPr>
      </w:pPr>
      <w:ins w:id="60" w:author="Duane Blanchard" w:date="2025-06-12T15:54:00Z" w16du:dateUtc="2025-06-12T22:54:00Z">
        <w:r>
          <w:t xml:space="preserve">Verizon’s 2025 Data Breach Investigations Report (DBIR) lists </w:t>
        </w:r>
        <w:r w:rsidR="00100707">
          <w:t>threat actor motives for social engineering were 55% f</w:t>
        </w:r>
      </w:ins>
      <w:ins w:id="61" w:author="Duane Blanchard" w:date="2025-06-12T15:55:00Z" w16du:dateUtc="2025-06-12T22:55:00Z">
        <w:r w:rsidR="00100707">
          <w:t xml:space="preserve">inancial and 52% </w:t>
        </w:r>
        <w:r w:rsidR="00653EDB">
          <w:t>corporate espionage.</w:t>
        </w:r>
      </w:ins>
    </w:p>
    <w:p w14:paraId="1BB3DD70" w14:textId="3051EF46" w:rsidR="00BE2EB9" w:rsidRDefault="00DA6840" w:rsidP="00DA6840">
      <w:pPr>
        <w:ind w:firstLine="720"/>
        <w:rPr>
          <w:ins w:id="62" w:author="Duane Blanchard" w:date="2025-06-12T15:57:00Z" w16du:dateUtc="2025-06-12T22:57:00Z"/>
        </w:rPr>
        <w:pPrChange w:id="63" w:author="Duane Blanchard" w:date="2025-06-12T15:58:00Z" w16du:dateUtc="2025-06-12T22:58:00Z">
          <w:pPr/>
        </w:pPrChange>
      </w:pPr>
      <w:ins w:id="64" w:author="Duane Blanchard" w:date="2025-06-12T15:58:00Z" w16du:dateUtc="2025-06-12T22:58:00Z">
        <w:r>
          <w:fldChar w:fldCharType="begin"/>
        </w:r>
        <w:r>
          <w:instrText>HYPERLINK "</w:instrText>
        </w:r>
      </w:ins>
      <w:ins w:id="65" w:author="Duane Blanchard" w:date="2025-06-12T15:57:00Z" w16du:dateUtc="2025-06-12T22:57:00Z">
        <w:r w:rsidRPr="00DA6840">
          <w:rPr>
            <w:rPrChange w:id="66" w:author="Duane Blanchard" w:date="2025-06-12T15:58:00Z" w16du:dateUtc="2025-06-12T22:58:00Z">
              <w:rPr>
                <w:rStyle w:val="Hyperlink"/>
              </w:rPr>
            </w:rPrChange>
          </w:rPr>
          <w:instrText>https://www.verizon.com/business/resources/Tbd4/reports/2025-dbir-data-breach-investigations-report.pdf</w:instrText>
        </w:r>
      </w:ins>
      <w:ins w:id="67" w:author="Duane Blanchard" w:date="2025-06-12T15:58:00Z" w16du:dateUtc="2025-06-12T22:58:00Z">
        <w:r>
          <w:instrText>"</w:instrText>
        </w:r>
        <w:r>
          <w:fldChar w:fldCharType="separate"/>
        </w:r>
      </w:ins>
      <w:ins w:id="68" w:author="Duane Blanchard" w:date="2025-06-12T15:57:00Z" w16du:dateUtc="2025-06-12T22:57:00Z">
        <w:r w:rsidRPr="00DA6840">
          <w:rPr>
            <w:rStyle w:val="Hyperlink"/>
          </w:rPr>
          <w:t>https://www.verizon.com/business/resources/Tbd4/reports/2025-dbir-data-breach-investigations-report.pdf</w:t>
        </w:r>
      </w:ins>
      <w:ins w:id="69" w:author="Duane Blanchard" w:date="2025-06-12T15:58:00Z" w16du:dateUtc="2025-06-12T22:58:00Z">
        <w:r>
          <w:fldChar w:fldCharType="end"/>
        </w:r>
      </w:ins>
    </w:p>
    <w:p w14:paraId="52D63D3A" w14:textId="77777777" w:rsidR="00EF42BA" w:rsidRPr="00BE2EB9" w:rsidRDefault="00EF42BA" w:rsidP="001B23B6">
      <w:pPr>
        <w:pPrChange w:id="70" w:author="Duane Blanchard" w:date="2025-06-12T15:46:00Z" w16du:dateUtc="2025-06-12T22:46:00Z">
          <w:pPr>
            <w:ind w:left="720"/>
          </w:pPr>
        </w:pPrChange>
      </w:pPr>
    </w:p>
    <w:p w14:paraId="2A741DDD" w14:textId="77777777" w:rsidR="00375E8C" w:rsidRPr="00375E8C" w:rsidRDefault="00375E8C" w:rsidP="000D0D61">
      <w:pPr>
        <w:pStyle w:val="Heading2"/>
      </w:pPr>
      <w:r w:rsidRPr="00375E8C">
        <w:t>Environment &amp; Architecture</w:t>
      </w:r>
    </w:p>
    <w:p w14:paraId="7EBE3615" w14:textId="58310B42" w:rsidR="00375E8C" w:rsidRPr="00375E8C" w:rsidRDefault="00375E8C" w:rsidP="00375E8C">
      <w:r>
        <w:tab/>
      </w:r>
      <w:r w:rsidRPr="00375E8C">
        <w:t>What is the network architecture for:</w:t>
      </w:r>
    </w:p>
    <w:p w14:paraId="0F2C263C" w14:textId="3A1097AA" w:rsidR="00375E8C" w:rsidRPr="00375E8C" w:rsidRDefault="00375E8C" w:rsidP="00375E8C">
      <w:r>
        <w:tab/>
      </w:r>
      <w:r>
        <w:tab/>
      </w:r>
      <w:r w:rsidRPr="00375E8C">
        <w:t>Corporate HQ</w:t>
      </w:r>
    </w:p>
    <w:p w14:paraId="072A0444" w14:textId="4C4D565B" w:rsidR="00375E8C" w:rsidRPr="00375E8C" w:rsidRDefault="00375E8C" w:rsidP="00375E8C">
      <w:r>
        <w:tab/>
      </w:r>
      <w:r>
        <w:tab/>
      </w:r>
      <w:r w:rsidRPr="00375E8C">
        <w:t>Executive</w:t>
      </w:r>
      <w:ins w:id="71" w:author="Duane Blanchard" w:date="2025-06-12T15:47:00Z" w16du:dateUtc="2025-06-12T22:47:00Z">
        <w:r w:rsidR="00C7656D">
          <w:t>s’</w:t>
        </w:r>
      </w:ins>
      <w:r w:rsidRPr="00375E8C">
        <w:t xml:space="preserve"> residences</w:t>
      </w:r>
    </w:p>
    <w:p w14:paraId="7C04EDA9" w14:textId="3AB5CBA0" w:rsidR="00375E8C" w:rsidRPr="00375E8C" w:rsidRDefault="00375E8C" w:rsidP="00375E8C">
      <w:r>
        <w:tab/>
      </w:r>
      <w:r w:rsidRPr="00375E8C">
        <w:t>What network hardware brands/models are used at:</w:t>
      </w:r>
    </w:p>
    <w:p w14:paraId="7D2507BE" w14:textId="1EDF5E8C" w:rsidR="00375E8C" w:rsidRPr="00375E8C" w:rsidRDefault="00375E8C" w:rsidP="00375E8C">
      <w:r>
        <w:tab/>
      </w:r>
      <w:r>
        <w:tab/>
      </w:r>
      <w:r w:rsidRPr="00375E8C">
        <w:t>HQ</w:t>
      </w:r>
    </w:p>
    <w:p w14:paraId="6F603929" w14:textId="1F8AD6FF" w:rsidR="00375E8C" w:rsidRPr="00375E8C" w:rsidRDefault="00375E8C" w:rsidP="00375E8C">
      <w:r>
        <w:tab/>
      </w:r>
      <w:r>
        <w:tab/>
      </w:r>
      <w:r w:rsidRPr="00375E8C">
        <w:t>Executive homes</w:t>
      </w:r>
    </w:p>
    <w:p w14:paraId="4B196EEE" w14:textId="7C880CF5" w:rsidR="00375E8C" w:rsidRPr="00375E8C" w:rsidRDefault="00375E8C" w:rsidP="00375E8C">
      <w:r>
        <w:tab/>
      </w:r>
      <w:r w:rsidRPr="00375E8C">
        <w:t>What security controls are in place? (HQ + homes)</w:t>
      </w:r>
    </w:p>
    <w:p w14:paraId="0074B704" w14:textId="5DE292CC" w:rsidR="00375E8C" w:rsidRPr="00375E8C" w:rsidRDefault="00375E8C" w:rsidP="00375E8C">
      <w:r>
        <w:tab/>
      </w:r>
      <w:r>
        <w:tab/>
      </w:r>
      <w:r w:rsidRPr="00375E8C">
        <w:t>IDS/IPS (intrusion detection system/intrusion prevention system), network firewalls, host-based firewalls, etc.</w:t>
      </w:r>
    </w:p>
    <w:p w14:paraId="79229A96" w14:textId="69B5BC1C" w:rsidR="00375E8C" w:rsidRPr="00375E8C" w:rsidRDefault="00375E8C" w:rsidP="00375E8C">
      <w:r>
        <w:tab/>
      </w:r>
      <w:r>
        <w:tab/>
      </w:r>
      <w:r w:rsidRPr="00375E8C">
        <w:t>Endpoint protection (on servers and workstations)</w:t>
      </w:r>
    </w:p>
    <w:p w14:paraId="4841B31A" w14:textId="0C18C0EF" w:rsidR="00375E8C" w:rsidRPr="00375E8C" w:rsidRDefault="00375E8C" w:rsidP="00375E8C">
      <w:r>
        <w:tab/>
      </w:r>
      <w:r>
        <w:tab/>
      </w:r>
      <w:r w:rsidRPr="00375E8C">
        <w:t>Managed detection and response (MDR)?</w:t>
      </w:r>
    </w:p>
    <w:p w14:paraId="38297A56" w14:textId="358D437D" w:rsidR="00375E8C" w:rsidRPr="00375E8C" w:rsidRDefault="00375E8C" w:rsidP="000D0D61">
      <w:pPr>
        <w:ind w:left="720" w:hanging="720"/>
      </w:pPr>
      <w:r>
        <w:tab/>
      </w:r>
      <w:r w:rsidRPr="00375E8C">
        <w:t>Are there IoT or smart devices at the executive homes on the same networks they use for work (e.g., smart TVs, security cameras, HVAC)?</w:t>
      </w:r>
    </w:p>
    <w:p w14:paraId="0226154C" w14:textId="77777777" w:rsidR="00375E8C" w:rsidRPr="00375E8C" w:rsidRDefault="00375E8C" w:rsidP="00375E8C">
      <w:pPr>
        <w:pStyle w:val="Heading2"/>
      </w:pPr>
      <w:r w:rsidRPr="00375E8C">
        <w:lastRenderedPageBreak/>
        <w:t>Scope of Infrastructure</w:t>
      </w:r>
    </w:p>
    <w:p w14:paraId="7F514DC6" w14:textId="786D2C29" w:rsidR="00375E8C" w:rsidRPr="00375E8C" w:rsidRDefault="00375E8C" w:rsidP="00375E8C">
      <w:r>
        <w:tab/>
      </w:r>
      <w:r w:rsidRPr="00375E8C">
        <w:t>What are the IP ranges we are permitted to test?</w:t>
      </w:r>
    </w:p>
    <w:p w14:paraId="3EFC3CC2" w14:textId="43BC4D92" w:rsidR="00375E8C" w:rsidRPr="00375E8C" w:rsidRDefault="00375E8C" w:rsidP="00375E8C">
      <w:r>
        <w:tab/>
      </w:r>
      <w:r w:rsidRPr="00375E8C">
        <w:t>How many on-network devices:</w:t>
      </w:r>
    </w:p>
    <w:p w14:paraId="23C100F1" w14:textId="77285254" w:rsidR="00375E8C" w:rsidRPr="00375E8C" w:rsidRDefault="00375E8C" w:rsidP="00375E8C">
      <w:r>
        <w:tab/>
      </w:r>
      <w:r>
        <w:tab/>
      </w:r>
      <w:r w:rsidRPr="00375E8C">
        <w:t>Servers</w:t>
      </w:r>
    </w:p>
    <w:p w14:paraId="4F77903E" w14:textId="45F0D4A2" w:rsidR="00375E8C" w:rsidRPr="00375E8C" w:rsidRDefault="00375E8C" w:rsidP="00375E8C">
      <w:r>
        <w:tab/>
      </w:r>
      <w:r>
        <w:tab/>
      </w:r>
      <w:r w:rsidRPr="00375E8C">
        <w:t>End-user workstations</w:t>
      </w:r>
    </w:p>
    <w:p w14:paraId="55B3A533" w14:textId="5B126792" w:rsidR="00375E8C" w:rsidRPr="00375E8C" w:rsidRDefault="00375E8C" w:rsidP="00375E8C">
      <w:r>
        <w:tab/>
      </w:r>
      <w:r>
        <w:tab/>
      </w:r>
      <w:r w:rsidRPr="00375E8C">
        <w:t>Mobile devices (BYOD policy?)</w:t>
      </w:r>
    </w:p>
    <w:p w14:paraId="00D0C9D4" w14:textId="4E337941" w:rsidR="00375E8C" w:rsidRPr="00375E8C" w:rsidRDefault="00375E8C" w:rsidP="00375E8C">
      <w:r>
        <w:tab/>
      </w:r>
      <w:r>
        <w:tab/>
      </w:r>
      <w:r w:rsidRPr="00375E8C">
        <w:t>Total endpoints across all sites</w:t>
      </w:r>
    </w:p>
    <w:p w14:paraId="503F80EA" w14:textId="79179FD9" w:rsidR="00375E8C" w:rsidRPr="00375E8C" w:rsidRDefault="00375E8C" w:rsidP="00375E8C">
      <w:r>
        <w:tab/>
      </w:r>
      <w:r w:rsidRPr="00375E8C">
        <w:t>How many user accounts exist in:</w:t>
      </w:r>
    </w:p>
    <w:p w14:paraId="7F029217" w14:textId="1C6C2DE4" w:rsidR="00375E8C" w:rsidRPr="00375E8C" w:rsidRDefault="00375E8C" w:rsidP="00375E8C">
      <w:r>
        <w:tab/>
      </w:r>
      <w:r>
        <w:tab/>
      </w:r>
      <w:r w:rsidRPr="00375E8C">
        <w:t>Active Directory / LDAP</w:t>
      </w:r>
    </w:p>
    <w:p w14:paraId="6E51E635" w14:textId="22A75E65" w:rsidR="00375E8C" w:rsidRPr="00375E8C" w:rsidRDefault="00375E8C" w:rsidP="00375E8C">
      <w:r>
        <w:tab/>
      </w:r>
      <w:r>
        <w:tab/>
      </w:r>
      <w:r w:rsidRPr="00375E8C">
        <w:t>Cloud IAM (e.g., Okta, Azure AD)?</w:t>
      </w:r>
    </w:p>
    <w:p w14:paraId="3B11AF0B" w14:textId="7DCE4EC6" w:rsidR="00375E8C" w:rsidRPr="00375E8C" w:rsidRDefault="00375E8C" w:rsidP="00375E8C">
      <w:r>
        <w:tab/>
      </w:r>
      <w:r w:rsidRPr="00375E8C">
        <w:t>How many physical locations are in scope (HQ, exec homes, others)?</w:t>
      </w:r>
    </w:p>
    <w:p w14:paraId="16C508E4" w14:textId="15220154" w:rsidR="00375E8C" w:rsidRPr="00375E8C" w:rsidRDefault="00375E8C" w:rsidP="00375E8C">
      <w:r>
        <w:tab/>
      </w:r>
      <w:r w:rsidRPr="00375E8C">
        <w:t>Do execs connect differently than regular remote workers?</w:t>
      </w:r>
    </w:p>
    <w:p w14:paraId="6D34C0FC" w14:textId="283D5234" w:rsidR="00375E8C" w:rsidRDefault="00375E8C" w:rsidP="00375E8C">
      <w:r>
        <w:tab/>
      </w:r>
      <w:r w:rsidRPr="00375E8C">
        <w:t>How do work-from-home employees connect (VPN, ZTNA, etc.)?</w:t>
      </w:r>
    </w:p>
    <w:p w14:paraId="3D02B2D9" w14:textId="29564228" w:rsidR="00375E8C" w:rsidRPr="00375E8C" w:rsidRDefault="00375E8C" w:rsidP="00375E8C">
      <w:pPr>
        <w:pStyle w:val="Heading2"/>
      </w:pPr>
      <w:r w:rsidRPr="00375E8C">
        <w:t>People &amp; Authorization Questions</w:t>
      </w:r>
    </w:p>
    <w:p w14:paraId="687F6744" w14:textId="098DFD33" w:rsidR="00375E8C" w:rsidRPr="00375E8C" w:rsidRDefault="00375E8C" w:rsidP="00375E8C">
      <w:r>
        <w:tab/>
      </w:r>
      <w:r w:rsidRPr="00375E8C">
        <w:t>Who will provide written authorization for the pen test?</w:t>
      </w:r>
    </w:p>
    <w:p w14:paraId="7AA997EE" w14:textId="5C599FBB" w:rsidR="00375E8C" w:rsidRPr="00375E8C" w:rsidRDefault="00375E8C" w:rsidP="00375E8C">
      <w:r>
        <w:tab/>
      </w:r>
      <w:r w:rsidRPr="00375E8C">
        <w:t>(This is essential for liability and legal clearance</w:t>
      </w:r>
      <w:r w:rsidR="000D0D61">
        <w:t xml:space="preserve">, i.e. our </w:t>
      </w:r>
      <w:r w:rsidR="000D0D61" w:rsidRPr="000D0D61">
        <w:t>"get out of jail free card"</w:t>
      </w:r>
      <w:r w:rsidRPr="00375E8C">
        <w:t>.)</w:t>
      </w:r>
    </w:p>
    <w:p w14:paraId="629E51E6" w14:textId="52289E8E" w:rsidR="00375E8C" w:rsidRPr="00375E8C" w:rsidRDefault="00375E8C" w:rsidP="00375E8C">
      <w:r>
        <w:tab/>
      </w:r>
      <w:r w:rsidRPr="00375E8C">
        <w:t>Who is the daily contact during the engagement?</w:t>
      </w:r>
    </w:p>
    <w:p w14:paraId="4280C270" w14:textId="46517F09" w:rsidR="00375E8C" w:rsidRPr="00375E8C" w:rsidRDefault="00375E8C" w:rsidP="00375E8C">
      <w:r>
        <w:tab/>
      </w:r>
      <w:r>
        <w:tab/>
      </w:r>
      <w:r w:rsidRPr="00375E8C">
        <w:t>For scope clarifications, change control, and reporting anomalies</w:t>
      </w:r>
    </w:p>
    <w:p w14:paraId="5FEFB0F4" w14:textId="29DF20A0" w:rsidR="00375E8C" w:rsidRPr="00375E8C" w:rsidRDefault="00375E8C" w:rsidP="00375E8C">
      <w:r>
        <w:tab/>
      </w:r>
      <w:r w:rsidRPr="00375E8C">
        <w:t>Which employees will know the test is happening?</w:t>
      </w:r>
    </w:p>
    <w:p w14:paraId="6D0F0E67" w14:textId="712AC8EF" w:rsidR="00375E8C" w:rsidRPr="00375E8C" w:rsidRDefault="00375E8C" w:rsidP="00375E8C">
      <w:r>
        <w:lastRenderedPageBreak/>
        <w:tab/>
      </w:r>
      <w:r>
        <w:tab/>
      </w:r>
      <w:r w:rsidRPr="00375E8C">
        <w:t>Will they inform teams prior to the engagement?</w:t>
      </w:r>
    </w:p>
    <w:p w14:paraId="58133072" w14:textId="7BA6000C" w:rsidR="00375E8C" w:rsidRPr="00375E8C" w:rsidRDefault="00375E8C" w:rsidP="00375E8C">
      <w:pPr>
        <w:pStyle w:val="Heading1"/>
      </w:pPr>
      <w:r w:rsidRPr="00375E8C">
        <w:t>Methodology &amp; Logistics Questions</w:t>
      </w:r>
    </w:p>
    <w:p w14:paraId="09A5FEA2" w14:textId="5F4EBE7C" w:rsidR="00375E8C" w:rsidRPr="00375E8C" w:rsidRDefault="00375E8C" w:rsidP="00375E8C">
      <w:r>
        <w:tab/>
      </w:r>
      <w:r w:rsidRPr="00375E8C">
        <w:t>Do you have a preferred timeline or hard deadline?</w:t>
      </w:r>
    </w:p>
    <w:p w14:paraId="14903E6F" w14:textId="594ED6E7" w:rsidR="00375E8C" w:rsidRPr="00375E8C" w:rsidRDefault="00375E8C" w:rsidP="00375E8C">
      <w:r>
        <w:tab/>
      </w:r>
      <w:r w:rsidRPr="00375E8C">
        <w:t>Are there blackout dates/times for testing (e.g., executive travel, critical ops)?</w:t>
      </w:r>
    </w:p>
    <w:p w14:paraId="37243A5E" w14:textId="05B690FA" w:rsidR="00375E8C" w:rsidRPr="00375E8C" w:rsidRDefault="00375E8C" w:rsidP="00375E8C">
      <w:r>
        <w:tab/>
      </w:r>
      <w:r w:rsidRPr="00375E8C">
        <w:t>Have you had pen tests previously at:</w:t>
      </w:r>
    </w:p>
    <w:p w14:paraId="40663EDD" w14:textId="1EFFF703" w:rsidR="00375E8C" w:rsidRPr="00375E8C" w:rsidRDefault="00375E8C" w:rsidP="00375E8C">
      <w:r>
        <w:tab/>
      </w:r>
      <w:r>
        <w:tab/>
      </w:r>
      <w:r w:rsidRPr="00375E8C">
        <w:t>HQ</w:t>
      </w:r>
    </w:p>
    <w:p w14:paraId="1A653186" w14:textId="2CA55E92" w:rsidR="00375E8C" w:rsidRPr="00375E8C" w:rsidRDefault="00375E8C" w:rsidP="00375E8C">
      <w:r>
        <w:tab/>
      </w:r>
      <w:r>
        <w:tab/>
      </w:r>
      <w:r w:rsidRPr="00375E8C">
        <w:t>Exec homes</w:t>
      </w:r>
    </w:p>
    <w:p w14:paraId="55EC3BEB" w14:textId="6A2906F6" w:rsidR="00375E8C" w:rsidRPr="00375E8C" w:rsidRDefault="00375E8C" w:rsidP="00375E8C">
      <w:r>
        <w:tab/>
      </w:r>
      <w:r>
        <w:tab/>
      </w:r>
      <w:r w:rsidRPr="00375E8C">
        <w:t>If yes: can we see prior statements of work and reports?</w:t>
      </w:r>
    </w:p>
    <w:p w14:paraId="054D78ED" w14:textId="7C8D016E" w:rsidR="00375E8C" w:rsidRPr="00375E8C" w:rsidRDefault="00375E8C" w:rsidP="00375E8C">
      <w:r>
        <w:tab/>
      </w:r>
      <w:r w:rsidRPr="00375E8C">
        <w:t>Is physical security in scope?</w:t>
      </w:r>
    </w:p>
    <w:p w14:paraId="0628187E" w14:textId="49F472D7" w:rsidR="00375E8C" w:rsidRPr="00375E8C" w:rsidRDefault="00375E8C" w:rsidP="00375E8C">
      <w:r>
        <w:tab/>
      </w:r>
      <w:r>
        <w:tab/>
      </w:r>
      <w:r w:rsidRPr="00375E8C">
        <w:t>At HQ?</w:t>
      </w:r>
    </w:p>
    <w:p w14:paraId="7E9B0E01" w14:textId="320DEE7B" w:rsidR="00375E8C" w:rsidRPr="00375E8C" w:rsidRDefault="00375E8C" w:rsidP="00375E8C">
      <w:r>
        <w:tab/>
      </w:r>
      <w:r>
        <w:tab/>
      </w:r>
      <w:r w:rsidRPr="00375E8C">
        <w:t>At executive homes?</w:t>
      </w:r>
    </w:p>
    <w:p w14:paraId="3270FD27" w14:textId="3FE58299" w:rsidR="00375E8C" w:rsidRPr="00375E8C" w:rsidRDefault="00375E8C" w:rsidP="00375E8C">
      <w:r>
        <w:tab/>
      </w:r>
      <w:r w:rsidRPr="00375E8C">
        <w:t>Is wireless profiling in scope?</w:t>
      </w:r>
    </w:p>
    <w:p w14:paraId="7DE922BC" w14:textId="79AFCB26" w:rsidR="00375E8C" w:rsidRPr="00375E8C" w:rsidRDefault="00375E8C" w:rsidP="00375E8C">
      <w:r>
        <w:tab/>
      </w:r>
      <w:r>
        <w:tab/>
      </w:r>
      <w:r w:rsidRPr="00375E8C">
        <w:t>Passive scan during business hours?</w:t>
      </w:r>
    </w:p>
    <w:p w14:paraId="6C1C212E" w14:textId="3EEFF43A" w:rsidR="00375E8C" w:rsidRPr="00375E8C" w:rsidRDefault="00375E8C" w:rsidP="00375E8C">
      <w:r>
        <w:tab/>
      </w:r>
      <w:r>
        <w:tab/>
      </w:r>
      <w:r w:rsidRPr="00375E8C">
        <w:t>After-hours scanning with APs off?</w:t>
      </w:r>
    </w:p>
    <w:p w14:paraId="2972AE3E" w14:textId="5296832F" w:rsidR="00375E8C" w:rsidRPr="00375E8C" w:rsidRDefault="00375E8C" w:rsidP="00375E8C">
      <w:r>
        <w:tab/>
      </w:r>
      <w:r>
        <w:tab/>
      </w:r>
      <w:r w:rsidRPr="00375E8C">
        <w:t>Active spectrum scan (adds ~$5K in hardware/license costs)</w:t>
      </w:r>
    </w:p>
    <w:p w14:paraId="3E66C85A" w14:textId="5DB8F69E" w:rsidR="00375E8C" w:rsidRDefault="00375E8C" w:rsidP="00375E8C">
      <w:r>
        <w:tab/>
      </w:r>
      <w:r>
        <w:tab/>
      </w:r>
      <w:r w:rsidRPr="00375E8C">
        <w:t xml:space="preserve">Are cloud services </w:t>
      </w:r>
      <w:r>
        <w:t xml:space="preserve">made accessible to off-network devices such as mobile phones </w:t>
      </w:r>
      <w:r w:rsidRPr="00375E8C">
        <w:t>(e.g., GitHub, Jira, ServiceNow)?</w:t>
      </w:r>
    </w:p>
    <w:p w14:paraId="7C259CD5" w14:textId="71E63CBB" w:rsidR="00375E8C" w:rsidRPr="00375E8C" w:rsidRDefault="00375E8C" w:rsidP="00375E8C">
      <w:r>
        <w:tab/>
        <w:t>Do execs use any cloud services for company work (e.g. Dropbox, Box, Gmail, etc.)?</w:t>
      </w:r>
    </w:p>
    <w:p w14:paraId="7461847B" w14:textId="27D719BD" w:rsidR="00375E8C" w:rsidRPr="00375E8C" w:rsidRDefault="00375E8C" w:rsidP="00375E8C">
      <w:r>
        <w:tab/>
      </w:r>
      <w:r>
        <w:tab/>
      </w:r>
      <w:r>
        <w:tab/>
      </w:r>
      <w:r w:rsidRPr="00375E8C">
        <w:t>Are these in scope?</w:t>
      </w:r>
    </w:p>
    <w:p w14:paraId="7BF80484" w14:textId="19FA8599" w:rsidR="00375E8C" w:rsidRPr="00375E8C" w:rsidRDefault="00375E8C" w:rsidP="00375E8C">
      <w:r>
        <w:lastRenderedPageBreak/>
        <w:tab/>
      </w:r>
      <w:r>
        <w:tab/>
      </w:r>
      <w:r w:rsidRPr="00375E8C">
        <w:t>Is the home router/modem managed by the company or by the ISP/resident?</w:t>
      </w:r>
    </w:p>
    <w:p w14:paraId="3DEAD86B" w14:textId="17584819" w:rsidR="00375E8C" w:rsidRPr="00375E8C" w:rsidRDefault="00375E8C" w:rsidP="000D0D61">
      <w:pPr>
        <w:pStyle w:val="Heading1"/>
      </w:pPr>
      <w:r w:rsidRPr="00375E8C">
        <w:t>Shadow/Strategic Discovery Questions</w:t>
      </w:r>
    </w:p>
    <w:p w14:paraId="631F6008" w14:textId="1D37D254" w:rsidR="00375E8C" w:rsidRPr="00375E8C" w:rsidRDefault="00375E8C" w:rsidP="00375E8C">
      <w:r w:rsidRPr="00375E8C">
        <w:t>These are for you</w:t>
      </w:r>
      <w:r w:rsidR="000D0D61">
        <w:t xml:space="preserve"> </w:t>
      </w:r>
      <w:r w:rsidRPr="00375E8C">
        <w:t>only—please don’t ask directly, but if you can suss out answers, they’ll help me tailor the approach and report tone.</w:t>
      </w:r>
    </w:p>
    <w:p w14:paraId="25400E06" w14:textId="58819BD3" w:rsidR="00375E8C" w:rsidRPr="00375E8C" w:rsidRDefault="00375E8C" w:rsidP="00375E8C">
      <w:r>
        <w:tab/>
      </w:r>
      <w:r w:rsidRPr="00375E8C">
        <w:t>What’s driving this test—compliance, incident response, risk management, or something else?</w:t>
      </w:r>
    </w:p>
    <w:p w14:paraId="709E43FE" w14:textId="663D7EF6" w:rsidR="00375E8C" w:rsidRPr="00375E8C" w:rsidRDefault="00375E8C" w:rsidP="00375E8C">
      <w:r>
        <w:tab/>
      </w:r>
      <w:r w:rsidRPr="00375E8C">
        <w:t>Is there a pending audit or third-party certification (e.g., SOC 2, ISO 27001)?</w:t>
      </w:r>
    </w:p>
    <w:p w14:paraId="4F7B1F73" w14:textId="0E090FFF" w:rsidR="00375E8C" w:rsidRPr="00375E8C" w:rsidRDefault="00375E8C" w:rsidP="000D0D61">
      <w:pPr>
        <w:ind w:left="720" w:hanging="720"/>
      </w:pPr>
      <w:r>
        <w:tab/>
      </w:r>
      <w:r w:rsidRPr="00375E8C">
        <w:t>What would make this pen test “valuable” in their eyes—tech findings, compliance checkboxes, political cover, executive peace of mind?</w:t>
      </w:r>
    </w:p>
    <w:p w14:paraId="13445630" w14:textId="5B33476D" w:rsidR="0007051B" w:rsidRDefault="00375E8C">
      <w:r>
        <w:tab/>
      </w:r>
      <w:r w:rsidRPr="00375E8C">
        <w:t>Who will read the report: IT staff, execs, legal/compliance?</w:t>
      </w:r>
      <w:r w:rsidR="0007051B">
        <w:br w:type="page"/>
      </w:r>
    </w:p>
    <w:p w14:paraId="0C7766DA" w14:textId="00012AE4" w:rsidR="00351104" w:rsidRDefault="007B2AAC">
      <w:r>
        <w:lastRenderedPageBreak/>
        <w:t>For pen testing at company HQ and at exec’s homes</w:t>
      </w:r>
      <w:r w:rsidR="001B26F4">
        <w:t>, here are some options. Each location (HQ, each exec’s home) can have its own option</w:t>
      </w:r>
      <w:r w:rsidR="000D0D61">
        <w:t>. Unless physical security is in scope, I recommend option 1; this allows me to work each site in parallel and puts the least burden on execs and their staff. If physical is in scope, we could still go with option 1, and I would install the Raspberry Pis while I’m at each location</w:t>
      </w:r>
      <w:r w:rsidR="001B26F4">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
        <w:gridCol w:w="1757"/>
        <w:gridCol w:w="2841"/>
        <w:gridCol w:w="1700"/>
        <w:gridCol w:w="567"/>
        <w:gridCol w:w="2266"/>
        <w:gridCol w:w="1453"/>
        <w:gridCol w:w="2149"/>
      </w:tblGrid>
      <w:tr w:rsidR="001B26F4" w:rsidRPr="001B26F4" w14:paraId="07BD11B8" w14:textId="77777777" w:rsidTr="0007051B">
        <w:trPr>
          <w:tblHeader/>
          <w:tblCellSpacing w:w="15" w:type="dxa"/>
        </w:trPr>
        <w:tc>
          <w:tcPr>
            <w:tcW w:w="0" w:type="auto"/>
            <w:vAlign w:val="center"/>
            <w:hideMark/>
          </w:tcPr>
          <w:p w14:paraId="46F4EDF6" w14:textId="11163E66" w:rsidR="001B26F4" w:rsidRPr="001B26F4" w:rsidRDefault="001B26F4" w:rsidP="001B26F4">
            <w:pPr>
              <w:rPr>
                <w:b/>
                <w:bCs/>
              </w:rPr>
            </w:pPr>
            <w:r w:rsidRPr="001B26F4">
              <w:rPr>
                <w:b/>
                <w:bCs/>
              </w:rPr>
              <w:t>#</w:t>
            </w:r>
          </w:p>
        </w:tc>
        <w:tc>
          <w:tcPr>
            <w:tcW w:w="1728" w:type="dxa"/>
            <w:vAlign w:val="center"/>
            <w:hideMark/>
          </w:tcPr>
          <w:p w14:paraId="3D59BF93" w14:textId="77777777" w:rsidR="001B26F4" w:rsidRPr="001B26F4" w:rsidRDefault="001B26F4" w:rsidP="0007051B">
            <w:pPr>
              <w:jc w:val="center"/>
              <w:rPr>
                <w:b/>
                <w:bCs/>
              </w:rPr>
            </w:pPr>
            <w:r w:rsidRPr="001B26F4">
              <w:rPr>
                <w:b/>
                <w:bCs/>
              </w:rPr>
              <w:t>Approach</w:t>
            </w:r>
          </w:p>
        </w:tc>
        <w:tc>
          <w:tcPr>
            <w:tcW w:w="2811" w:type="dxa"/>
            <w:vAlign w:val="center"/>
            <w:hideMark/>
          </w:tcPr>
          <w:p w14:paraId="37172FA3" w14:textId="77777777" w:rsidR="001B26F4" w:rsidRPr="001B26F4" w:rsidRDefault="001B26F4" w:rsidP="0007051B">
            <w:pPr>
              <w:jc w:val="center"/>
              <w:rPr>
                <w:b/>
                <w:bCs/>
              </w:rPr>
            </w:pPr>
            <w:r w:rsidRPr="001B26F4">
              <w:rPr>
                <w:b/>
                <w:bCs/>
              </w:rPr>
              <w:t>Summary</w:t>
            </w:r>
          </w:p>
        </w:tc>
        <w:tc>
          <w:tcPr>
            <w:tcW w:w="0" w:type="auto"/>
            <w:vAlign w:val="center"/>
            <w:hideMark/>
          </w:tcPr>
          <w:p w14:paraId="0F8B53C3" w14:textId="77777777" w:rsidR="001B26F4" w:rsidRPr="001B26F4" w:rsidRDefault="001B26F4" w:rsidP="0007051B">
            <w:pPr>
              <w:jc w:val="center"/>
              <w:rPr>
                <w:b/>
                <w:bCs/>
              </w:rPr>
            </w:pPr>
            <w:r w:rsidRPr="001B26F4">
              <w:rPr>
                <w:b/>
                <w:bCs/>
              </w:rPr>
              <w:t>Logistics</w:t>
            </w:r>
          </w:p>
        </w:tc>
        <w:tc>
          <w:tcPr>
            <w:tcW w:w="0" w:type="auto"/>
            <w:vAlign w:val="center"/>
            <w:hideMark/>
          </w:tcPr>
          <w:p w14:paraId="6F19279E" w14:textId="77777777" w:rsidR="001B26F4" w:rsidRPr="001B26F4" w:rsidRDefault="001B26F4" w:rsidP="0007051B">
            <w:pPr>
              <w:jc w:val="center"/>
              <w:rPr>
                <w:b/>
                <w:bCs/>
              </w:rPr>
            </w:pPr>
            <w:r w:rsidRPr="001B26F4">
              <w:rPr>
                <w:b/>
                <w:bCs/>
              </w:rPr>
              <w:t>Cost</w:t>
            </w:r>
          </w:p>
        </w:tc>
        <w:tc>
          <w:tcPr>
            <w:tcW w:w="0" w:type="auto"/>
            <w:vAlign w:val="center"/>
            <w:hideMark/>
          </w:tcPr>
          <w:p w14:paraId="3311D90D" w14:textId="77777777" w:rsidR="001B26F4" w:rsidRPr="001B26F4" w:rsidRDefault="001B26F4" w:rsidP="0007051B">
            <w:pPr>
              <w:jc w:val="center"/>
              <w:rPr>
                <w:b/>
                <w:bCs/>
              </w:rPr>
            </w:pPr>
            <w:r w:rsidRPr="001B26F4">
              <w:rPr>
                <w:b/>
                <w:bCs/>
              </w:rPr>
              <w:t>Depth of Coverage</w:t>
            </w:r>
          </w:p>
        </w:tc>
        <w:tc>
          <w:tcPr>
            <w:tcW w:w="0" w:type="auto"/>
            <w:vAlign w:val="center"/>
            <w:hideMark/>
          </w:tcPr>
          <w:p w14:paraId="4EC09CEA" w14:textId="77777777" w:rsidR="001B26F4" w:rsidRPr="001B26F4" w:rsidRDefault="001B26F4" w:rsidP="0007051B">
            <w:pPr>
              <w:jc w:val="center"/>
              <w:rPr>
                <w:b/>
                <w:bCs/>
              </w:rPr>
            </w:pPr>
            <w:r w:rsidRPr="001B26F4">
              <w:rPr>
                <w:b/>
                <w:bCs/>
              </w:rPr>
              <w:t>Privacy Impact</w:t>
            </w:r>
          </w:p>
        </w:tc>
        <w:tc>
          <w:tcPr>
            <w:tcW w:w="0" w:type="auto"/>
            <w:vAlign w:val="center"/>
            <w:hideMark/>
          </w:tcPr>
          <w:p w14:paraId="4E50AB01" w14:textId="77777777" w:rsidR="001B26F4" w:rsidRPr="001B26F4" w:rsidRDefault="001B26F4" w:rsidP="0007051B">
            <w:pPr>
              <w:jc w:val="center"/>
              <w:rPr>
                <w:b/>
                <w:bCs/>
              </w:rPr>
            </w:pPr>
            <w:r w:rsidRPr="001B26F4">
              <w:rPr>
                <w:b/>
                <w:bCs/>
              </w:rPr>
              <w:t>Ideal When…</w:t>
            </w:r>
          </w:p>
        </w:tc>
      </w:tr>
      <w:tr w:rsidR="001B26F4" w:rsidRPr="001B26F4" w14:paraId="56C26BA5" w14:textId="77777777" w:rsidTr="0007051B">
        <w:trPr>
          <w:tblCellSpacing w:w="15" w:type="dxa"/>
        </w:trPr>
        <w:tc>
          <w:tcPr>
            <w:tcW w:w="0" w:type="auto"/>
            <w:vAlign w:val="center"/>
            <w:hideMark/>
          </w:tcPr>
          <w:p w14:paraId="7B5D76D6" w14:textId="77777777" w:rsidR="001B26F4" w:rsidRPr="001B26F4" w:rsidRDefault="001B26F4" w:rsidP="001B26F4">
            <w:r w:rsidRPr="001B26F4">
              <w:rPr>
                <w:b/>
                <w:bCs/>
              </w:rPr>
              <w:t>1</w:t>
            </w:r>
          </w:p>
        </w:tc>
        <w:tc>
          <w:tcPr>
            <w:tcW w:w="1728" w:type="dxa"/>
            <w:vAlign w:val="center"/>
            <w:hideMark/>
          </w:tcPr>
          <w:p w14:paraId="4BA4FC62" w14:textId="19154036" w:rsidR="001B26F4" w:rsidRPr="001B26F4" w:rsidRDefault="001B26F4" w:rsidP="001B26F4">
            <w:r w:rsidRPr="001B26F4">
              <w:rPr>
                <w:b/>
                <w:bCs/>
              </w:rPr>
              <w:t>Fully Remote via Shipped Raspberry Pi</w:t>
            </w:r>
          </w:p>
        </w:tc>
        <w:tc>
          <w:tcPr>
            <w:tcW w:w="2811" w:type="dxa"/>
            <w:vAlign w:val="center"/>
            <w:hideMark/>
          </w:tcPr>
          <w:p w14:paraId="13731332" w14:textId="70BD3FD9" w:rsidR="001B26F4" w:rsidRPr="001B26F4" w:rsidRDefault="001B26F4" w:rsidP="001B26F4">
            <w:r w:rsidRPr="001B26F4">
              <w:t>Ship</w:t>
            </w:r>
            <w:r>
              <w:t xml:space="preserve"> Raspberry Pi</w:t>
            </w:r>
            <w:r w:rsidRPr="001B26F4">
              <w:t>, exec/staff plug it in</w:t>
            </w:r>
            <w:r>
              <w:t>to network and power</w:t>
            </w:r>
            <w:r w:rsidRPr="001B26F4">
              <w:t xml:space="preserve">, </w:t>
            </w:r>
            <w:r>
              <w:t xml:space="preserve">I </w:t>
            </w:r>
            <w:r w:rsidRPr="001B26F4">
              <w:t>access remotely over VPN</w:t>
            </w:r>
          </w:p>
        </w:tc>
        <w:tc>
          <w:tcPr>
            <w:tcW w:w="0" w:type="auto"/>
            <w:vAlign w:val="center"/>
            <w:hideMark/>
          </w:tcPr>
          <w:p w14:paraId="40B4259A" w14:textId="77777777" w:rsidR="001B26F4" w:rsidRPr="001B26F4" w:rsidRDefault="001B26F4" w:rsidP="001B26F4">
            <w:r w:rsidRPr="001B26F4">
              <w:t>Ship + remote access setup</w:t>
            </w:r>
          </w:p>
        </w:tc>
        <w:tc>
          <w:tcPr>
            <w:tcW w:w="0" w:type="auto"/>
            <w:vAlign w:val="center"/>
            <w:hideMark/>
          </w:tcPr>
          <w:p w14:paraId="5A1366E0" w14:textId="77777777" w:rsidR="001B26F4" w:rsidRPr="001B26F4" w:rsidRDefault="001B26F4" w:rsidP="001B26F4">
            <w:r w:rsidRPr="001B26F4">
              <w:t>$$</w:t>
            </w:r>
          </w:p>
        </w:tc>
        <w:tc>
          <w:tcPr>
            <w:tcW w:w="0" w:type="auto"/>
            <w:vAlign w:val="center"/>
            <w:hideMark/>
          </w:tcPr>
          <w:p w14:paraId="355E88BA" w14:textId="77777777" w:rsidR="001B26F4" w:rsidRPr="001B26F4" w:rsidRDefault="001B26F4" w:rsidP="001B26F4">
            <w:r w:rsidRPr="001B26F4">
              <w:t>High (internal scans, active/passive recon)</w:t>
            </w:r>
          </w:p>
        </w:tc>
        <w:tc>
          <w:tcPr>
            <w:tcW w:w="0" w:type="auto"/>
            <w:vAlign w:val="center"/>
            <w:hideMark/>
          </w:tcPr>
          <w:p w14:paraId="06B009E3" w14:textId="77777777" w:rsidR="001B26F4" w:rsidRPr="001B26F4" w:rsidRDefault="001B26F4" w:rsidP="001B26F4">
            <w:r w:rsidRPr="001B26F4">
              <w:t>Low-Med (exec plugs in device)</w:t>
            </w:r>
          </w:p>
        </w:tc>
        <w:tc>
          <w:tcPr>
            <w:tcW w:w="0" w:type="auto"/>
            <w:vAlign w:val="center"/>
            <w:hideMark/>
          </w:tcPr>
          <w:p w14:paraId="2A77F36D" w14:textId="68E8BC98" w:rsidR="001B26F4" w:rsidRPr="001B26F4" w:rsidRDefault="001B26F4" w:rsidP="001B26F4">
            <w:r w:rsidRPr="001B26F4">
              <w:t xml:space="preserve">Moderate trust, tech-savvy </w:t>
            </w:r>
            <w:r>
              <w:t>staff</w:t>
            </w:r>
            <w:r w:rsidRPr="001B26F4">
              <w:t xml:space="preserve"> available</w:t>
            </w:r>
          </w:p>
        </w:tc>
      </w:tr>
      <w:tr w:rsidR="001B26F4" w:rsidRPr="001B26F4" w14:paraId="2EF2B556" w14:textId="77777777" w:rsidTr="0007051B">
        <w:trPr>
          <w:tblCellSpacing w:w="15" w:type="dxa"/>
        </w:trPr>
        <w:tc>
          <w:tcPr>
            <w:tcW w:w="0" w:type="auto"/>
            <w:vAlign w:val="center"/>
            <w:hideMark/>
          </w:tcPr>
          <w:p w14:paraId="7BA88AFB" w14:textId="77777777" w:rsidR="001B26F4" w:rsidRPr="001B26F4" w:rsidRDefault="001B26F4" w:rsidP="001B26F4">
            <w:r w:rsidRPr="001B26F4">
              <w:rPr>
                <w:b/>
                <w:bCs/>
              </w:rPr>
              <w:t>2</w:t>
            </w:r>
          </w:p>
        </w:tc>
        <w:tc>
          <w:tcPr>
            <w:tcW w:w="1728" w:type="dxa"/>
            <w:vAlign w:val="center"/>
            <w:hideMark/>
          </w:tcPr>
          <w:p w14:paraId="0BE8AA8F" w14:textId="5F4D2996" w:rsidR="001B26F4" w:rsidRPr="001B26F4" w:rsidRDefault="001B26F4" w:rsidP="001B26F4">
            <w:r w:rsidRPr="001B26F4">
              <w:rPr>
                <w:b/>
                <w:bCs/>
              </w:rPr>
              <w:t>Fully On-Site Testing</w:t>
            </w:r>
          </w:p>
        </w:tc>
        <w:tc>
          <w:tcPr>
            <w:tcW w:w="2811" w:type="dxa"/>
            <w:vAlign w:val="center"/>
            <w:hideMark/>
          </w:tcPr>
          <w:p w14:paraId="77E3EEA9" w14:textId="68B93925" w:rsidR="001B26F4" w:rsidRPr="001B26F4" w:rsidRDefault="001B26F4" w:rsidP="001B26F4">
            <w:r>
              <w:t>I</w:t>
            </w:r>
            <w:r w:rsidRPr="001B26F4">
              <w:t xml:space="preserve"> visit each site and test in person</w:t>
            </w:r>
          </w:p>
        </w:tc>
        <w:tc>
          <w:tcPr>
            <w:tcW w:w="0" w:type="auto"/>
            <w:vAlign w:val="center"/>
            <w:hideMark/>
          </w:tcPr>
          <w:p w14:paraId="7E47CADE" w14:textId="77777777" w:rsidR="001B26F4" w:rsidRPr="001B26F4" w:rsidRDefault="001B26F4" w:rsidP="001B26F4">
            <w:r w:rsidRPr="001B26F4">
              <w:t>Travel + coordination</w:t>
            </w:r>
          </w:p>
        </w:tc>
        <w:tc>
          <w:tcPr>
            <w:tcW w:w="0" w:type="auto"/>
            <w:vAlign w:val="center"/>
            <w:hideMark/>
          </w:tcPr>
          <w:p w14:paraId="233EA20F" w14:textId="77777777" w:rsidR="001B26F4" w:rsidRPr="001B26F4" w:rsidRDefault="001B26F4" w:rsidP="001B26F4">
            <w:r w:rsidRPr="001B26F4">
              <w:t>$$$$</w:t>
            </w:r>
          </w:p>
        </w:tc>
        <w:tc>
          <w:tcPr>
            <w:tcW w:w="0" w:type="auto"/>
            <w:vAlign w:val="center"/>
            <w:hideMark/>
          </w:tcPr>
          <w:p w14:paraId="34DBD338" w14:textId="77777777" w:rsidR="001B26F4" w:rsidRPr="001B26F4" w:rsidRDefault="001B26F4" w:rsidP="001B26F4">
            <w:r w:rsidRPr="001B26F4">
              <w:t>Very High (physical security, RF, social vectors)</w:t>
            </w:r>
          </w:p>
        </w:tc>
        <w:tc>
          <w:tcPr>
            <w:tcW w:w="0" w:type="auto"/>
            <w:vAlign w:val="center"/>
            <w:hideMark/>
          </w:tcPr>
          <w:p w14:paraId="7042E6E7" w14:textId="5750F37D" w:rsidR="001B26F4" w:rsidRPr="001B26F4" w:rsidRDefault="001B26F4" w:rsidP="001B26F4">
            <w:r w:rsidRPr="001B26F4">
              <w:t>High (</w:t>
            </w:r>
            <w:r>
              <w:t>I’m</w:t>
            </w:r>
            <w:r w:rsidRPr="001B26F4">
              <w:t xml:space="preserve"> in the</w:t>
            </w:r>
            <w:r>
              <w:t>ir</w:t>
            </w:r>
            <w:r w:rsidRPr="001B26F4">
              <w:t xml:space="preserve"> house)</w:t>
            </w:r>
          </w:p>
        </w:tc>
        <w:tc>
          <w:tcPr>
            <w:tcW w:w="0" w:type="auto"/>
            <w:vAlign w:val="center"/>
            <w:hideMark/>
          </w:tcPr>
          <w:p w14:paraId="51A12AC5" w14:textId="77777777" w:rsidR="001B26F4" w:rsidRPr="001B26F4" w:rsidRDefault="001B26F4" w:rsidP="001B26F4">
            <w:r w:rsidRPr="001B26F4">
              <w:t>High sensitivity targets, no tech support available</w:t>
            </w:r>
          </w:p>
        </w:tc>
      </w:tr>
      <w:tr w:rsidR="001B26F4" w:rsidRPr="001B26F4" w14:paraId="124771EC" w14:textId="77777777" w:rsidTr="0007051B">
        <w:trPr>
          <w:tblCellSpacing w:w="15" w:type="dxa"/>
        </w:trPr>
        <w:tc>
          <w:tcPr>
            <w:tcW w:w="0" w:type="auto"/>
            <w:vAlign w:val="center"/>
            <w:hideMark/>
          </w:tcPr>
          <w:p w14:paraId="3023820E" w14:textId="77777777" w:rsidR="001B26F4" w:rsidRPr="001B26F4" w:rsidRDefault="001B26F4" w:rsidP="001B26F4">
            <w:r w:rsidRPr="001B26F4">
              <w:rPr>
                <w:b/>
                <w:bCs/>
              </w:rPr>
              <w:t>3</w:t>
            </w:r>
          </w:p>
        </w:tc>
        <w:tc>
          <w:tcPr>
            <w:tcW w:w="1728" w:type="dxa"/>
            <w:vAlign w:val="center"/>
            <w:hideMark/>
          </w:tcPr>
          <w:p w14:paraId="5D411672" w14:textId="77777777" w:rsidR="001B26F4" w:rsidRPr="001B26F4" w:rsidRDefault="001B26F4" w:rsidP="001B26F4">
            <w:r w:rsidRPr="001B26F4">
              <w:rPr>
                <w:b/>
                <w:bCs/>
              </w:rPr>
              <w:t>Drop-In Kit + Drive-By Access</w:t>
            </w:r>
          </w:p>
        </w:tc>
        <w:tc>
          <w:tcPr>
            <w:tcW w:w="2811" w:type="dxa"/>
            <w:vAlign w:val="center"/>
            <w:hideMark/>
          </w:tcPr>
          <w:p w14:paraId="2506F892" w14:textId="5CE173AC" w:rsidR="001B26F4" w:rsidRPr="001B26F4" w:rsidRDefault="001B26F4" w:rsidP="001B26F4">
            <w:r>
              <w:t>I</w:t>
            </w:r>
            <w:r w:rsidRPr="001B26F4">
              <w:t xml:space="preserve"> ship a Pi </w:t>
            </w:r>
            <w:r>
              <w:t>and</w:t>
            </w:r>
            <w:r w:rsidRPr="001B26F4">
              <w:t xml:space="preserve"> battery rig, then access from nearby (e.g., parked car)</w:t>
            </w:r>
          </w:p>
        </w:tc>
        <w:tc>
          <w:tcPr>
            <w:tcW w:w="0" w:type="auto"/>
            <w:vAlign w:val="center"/>
            <w:hideMark/>
          </w:tcPr>
          <w:p w14:paraId="177AB4C2" w14:textId="77777777" w:rsidR="001B26F4" w:rsidRPr="001B26F4" w:rsidRDefault="001B26F4" w:rsidP="001B26F4">
            <w:r w:rsidRPr="001B26F4">
              <w:t>Courier + brief local presence</w:t>
            </w:r>
          </w:p>
        </w:tc>
        <w:tc>
          <w:tcPr>
            <w:tcW w:w="0" w:type="auto"/>
            <w:vAlign w:val="center"/>
            <w:hideMark/>
          </w:tcPr>
          <w:p w14:paraId="59754766" w14:textId="77777777" w:rsidR="001B26F4" w:rsidRPr="001B26F4" w:rsidRDefault="001B26F4" w:rsidP="001B26F4">
            <w:r w:rsidRPr="001B26F4">
              <w:t>$$$</w:t>
            </w:r>
          </w:p>
        </w:tc>
        <w:tc>
          <w:tcPr>
            <w:tcW w:w="0" w:type="auto"/>
            <w:vAlign w:val="center"/>
            <w:hideMark/>
          </w:tcPr>
          <w:p w14:paraId="0340F47E" w14:textId="77777777" w:rsidR="001B26F4" w:rsidRPr="001B26F4" w:rsidRDefault="001B26F4" w:rsidP="001B26F4">
            <w:r w:rsidRPr="001B26F4">
              <w:t>High (Wi-Fi attack surface, passive recon, sniffing)</w:t>
            </w:r>
          </w:p>
        </w:tc>
        <w:tc>
          <w:tcPr>
            <w:tcW w:w="0" w:type="auto"/>
            <w:vAlign w:val="center"/>
            <w:hideMark/>
          </w:tcPr>
          <w:p w14:paraId="6DF0307B" w14:textId="10281509" w:rsidR="001B26F4" w:rsidRPr="001B26F4" w:rsidRDefault="001B26F4" w:rsidP="001B26F4">
            <w:r w:rsidRPr="001B26F4">
              <w:t>Med (</w:t>
            </w:r>
            <w:r>
              <w:t>I’m</w:t>
            </w:r>
            <w:r w:rsidRPr="001B26F4">
              <w:t xml:space="preserve"> near but not inside</w:t>
            </w:r>
            <w:r>
              <w:t xml:space="preserve"> house</w:t>
            </w:r>
            <w:r w:rsidRPr="001B26F4">
              <w:t>)</w:t>
            </w:r>
          </w:p>
        </w:tc>
        <w:tc>
          <w:tcPr>
            <w:tcW w:w="0" w:type="auto"/>
            <w:vAlign w:val="center"/>
            <w:hideMark/>
          </w:tcPr>
          <w:p w14:paraId="3280CD0E" w14:textId="77777777" w:rsidR="001B26F4" w:rsidRPr="001B26F4" w:rsidRDefault="001B26F4" w:rsidP="001B26F4">
            <w:r w:rsidRPr="001B26F4">
              <w:t>RF-focused, minimal intrusion needed</w:t>
            </w:r>
          </w:p>
        </w:tc>
      </w:tr>
      <w:tr w:rsidR="001B26F4" w:rsidRPr="001B26F4" w14:paraId="1C7807CE" w14:textId="77777777" w:rsidTr="0007051B">
        <w:trPr>
          <w:tblCellSpacing w:w="15" w:type="dxa"/>
        </w:trPr>
        <w:tc>
          <w:tcPr>
            <w:tcW w:w="0" w:type="auto"/>
            <w:vAlign w:val="center"/>
            <w:hideMark/>
          </w:tcPr>
          <w:p w14:paraId="67245688" w14:textId="1EFF3567" w:rsidR="001B26F4" w:rsidRPr="001B26F4" w:rsidRDefault="000D0D61" w:rsidP="001B26F4">
            <w:pPr>
              <w:rPr>
                <w:b/>
                <w:bCs/>
              </w:rPr>
            </w:pPr>
            <w:r w:rsidRPr="000D0D61">
              <w:rPr>
                <w:b/>
                <w:bCs/>
              </w:rPr>
              <w:t>4</w:t>
            </w:r>
          </w:p>
        </w:tc>
        <w:tc>
          <w:tcPr>
            <w:tcW w:w="1728" w:type="dxa"/>
            <w:vAlign w:val="center"/>
            <w:hideMark/>
          </w:tcPr>
          <w:p w14:paraId="78189CFC" w14:textId="77777777" w:rsidR="001B26F4" w:rsidRPr="001B26F4" w:rsidRDefault="001B26F4" w:rsidP="001B26F4">
            <w:r w:rsidRPr="001B26F4">
              <w:rPr>
                <w:b/>
                <w:bCs/>
              </w:rPr>
              <w:t>Hybrid: Remote Consult + Shipped Device</w:t>
            </w:r>
          </w:p>
        </w:tc>
        <w:tc>
          <w:tcPr>
            <w:tcW w:w="2811" w:type="dxa"/>
            <w:vAlign w:val="center"/>
            <w:hideMark/>
          </w:tcPr>
          <w:p w14:paraId="634B59DE" w14:textId="77777777" w:rsidR="001B26F4" w:rsidRPr="001B26F4" w:rsidRDefault="001B26F4" w:rsidP="001B26F4">
            <w:r w:rsidRPr="001B26F4">
              <w:t>Initial scan done remotely, then deeper follow-up via Pi plugged in by exec</w:t>
            </w:r>
          </w:p>
        </w:tc>
        <w:tc>
          <w:tcPr>
            <w:tcW w:w="0" w:type="auto"/>
            <w:vAlign w:val="center"/>
            <w:hideMark/>
          </w:tcPr>
          <w:p w14:paraId="5CC39042" w14:textId="77777777" w:rsidR="001B26F4" w:rsidRPr="001B26F4" w:rsidRDefault="001B26F4" w:rsidP="001B26F4">
            <w:r w:rsidRPr="001B26F4">
              <w:t>Consult + ship device</w:t>
            </w:r>
          </w:p>
        </w:tc>
        <w:tc>
          <w:tcPr>
            <w:tcW w:w="0" w:type="auto"/>
            <w:vAlign w:val="center"/>
            <w:hideMark/>
          </w:tcPr>
          <w:p w14:paraId="5582226B" w14:textId="77777777" w:rsidR="001B26F4" w:rsidRPr="001B26F4" w:rsidRDefault="001B26F4" w:rsidP="001B26F4">
            <w:r w:rsidRPr="001B26F4">
              <w:t>$$</w:t>
            </w:r>
          </w:p>
        </w:tc>
        <w:tc>
          <w:tcPr>
            <w:tcW w:w="0" w:type="auto"/>
            <w:vAlign w:val="center"/>
            <w:hideMark/>
          </w:tcPr>
          <w:p w14:paraId="7C6F5908" w14:textId="77777777" w:rsidR="001B26F4" w:rsidRPr="001B26F4" w:rsidRDefault="001B26F4" w:rsidP="001B26F4">
            <w:r w:rsidRPr="001B26F4">
              <w:t>Medium-High</w:t>
            </w:r>
          </w:p>
        </w:tc>
        <w:tc>
          <w:tcPr>
            <w:tcW w:w="0" w:type="auto"/>
            <w:vAlign w:val="center"/>
            <w:hideMark/>
          </w:tcPr>
          <w:p w14:paraId="56B772E7" w14:textId="77777777" w:rsidR="001B26F4" w:rsidRPr="001B26F4" w:rsidRDefault="001B26F4" w:rsidP="001B26F4">
            <w:r w:rsidRPr="001B26F4">
              <w:t>Low-Med</w:t>
            </w:r>
          </w:p>
        </w:tc>
        <w:tc>
          <w:tcPr>
            <w:tcW w:w="0" w:type="auto"/>
            <w:vAlign w:val="center"/>
            <w:hideMark/>
          </w:tcPr>
          <w:p w14:paraId="56BFF071" w14:textId="77777777" w:rsidR="001B26F4" w:rsidRPr="001B26F4" w:rsidRDefault="001B26F4" w:rsidP="001B26F4">
            <w:r w:rsidRPr="001B26F4">
              <w:t>Gradual trust-building or phased engagement</w:t>
            </w:r>
          </w:p>
        </w:tc>
      </w:tr>
    </w:tbl>
    <w:p w14:paraId="4BBBADDC" w14:textId="1ECA8746" w:rsidR="00675F76" w:rsidRPr="00675F76" w:rsidRDefault="00675F76" w:rsidP="00375E8C">
      <w:pPr>
        <w:rPr>
          <w:sz w:val="16"/>
          <w:szCs w:val="16"/>
        </w:rPr>
      </w:pPr>
    </w:p>
    <w:sectPr w:rsidR="00675F76" w:rsidRPr="00675F76" w:rsidSect="001B26F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32E9"/>
    <w:multiLevelType w:val="multilevel"/>
    <w:tmpl w:val="9D66DB4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10CBB"/>
    <w:multiLevelType w:val="multilevel"/>
    <w:tmpl w:val="28968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43CA6"/>
    <w:multiLevelType w:val="multilevel"/>
    <w:tmpl w:val="D58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358BF"/>
    <w:multiLevelType w:val="multilevel"/>
    <w:tmpl w:val="B71070C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57AF4"/>
    <w:multiLevelType w:val="hybridMultilevel"/>
    <w:tmpl w:val="7288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528BA"/>
    <w:multiLevelType w:val="multilevel"/>
    <w:tmpl w:val="68A025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2503E"/>
    <w:multiLevelType w:val="multilevel"/>
    <w:tmpl w:val="59DA7A0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C6C6F"/>
    <w:multiLevelType w:val="multilevel"/>
    <w:tmpl w:val="7136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887850">
    <w:abstractNumId w:val="4"/>
  </w:num>
  <w:num w:numId="2" w16cid:durableId="1388723636">
    <w:abstractNumId w:val="1"/>
  </w:num>
  <w:num w:numId="3" w16cid:durableId="658197982">
    <w:abstractNumId w:val="5"/>
  </w:num>
  <w:num w:numId="4" w16cid:durableId="1535145333">
    <w:abstractNumId w:val="0"/>
  </w:num>
  <w:num w:numId="5" w16cid:durableId="200871688">
    <w:abstractNumId w:val="3"/>
  </w:num>
  <w:num w:numId="6" w16cid:durableId="457645892">
    <w:abstractNumId w:val="6"/>
  </w:num>
  <w:num w:numId="7" w16cid:durableId="685013342">
    <w:abstractNumId w:val="2"/>
  </w:num>
  <w:num w:numId="8" w16cid:durableId="118694700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e Blanchard">
    <w15:presenceInfo w15:providerId="Windows Live" w15:userId="08c5e3211870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04"/>
    <w:rsid w:val="0007051B"/>
    <w:rsid w:val="000D0D61"/>
    <w:rsid w:val="00100707"/>
    <w:rsid w:val="001248A9"/>
    <w:rsid w:val="00183F43"/>
    <w:rsid w:val="001B23B6"/>
    <w:rsid w:val="001B26F4"/>
    <w:rsid w:val="002821C8"/>
    <w:rsid w:val="00292B21"/>
    <w:rsid w:val="002C390A"/>
    <w:rsid w:val="00351104"/>
    <w:rsid w:val="00375E8C"/>
    <w:rsid w:val="003A5CDC"/>
    <w:rsid w:val="003E5C13"/>
    <w:rsid w:val="00416385"/>
    <w:rsid w:val="00422E2E"/>
    <w:rsid w:val="004B3382"/>
    <w:rsid w:val="00543BA4"/>
    <w:rsid w:val="00653EDB"/>
    <w:rsid w:val="00675F76"/>
    <w:rsid w:val="00721DC5"/>
    <w:rsid w:val="0074445E"/>
    <w:rsid w:val="007B2AAC"/>
    <w:rsid w:val="00804090"/>
    <w:rsid w:val="0082117D"/>
    <w:rsid w:val="00B60EF1"/>
    <w:rsid w:val="00B93495"/>
    <w:rsid w:val="00BE2EB9"/>
    <w:rsid w:val="00C7656D"/>
    <w:rsid w:val="00CE007F"/>
    <w:rsid w:val="00D36C8B"/>
    <w:rsid w:val="00D47CD7"/>
    <w:rsid w:val="00DA4ABE"/>
    <w:rsid w:val="00DA6840"/>
    <w:rsid w:val="00E65FBA"/>
    <w:rsid w:val="00EF42BA"/>
    <w:rsid w:val="00F06659"/>
    <w:rsid w:val="00F7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9748"/>
  <w15:chartTrackingRefBased/>
  <w15:docId w15:val="{EEBAEB43-D23C-4449-9970-BE76279C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1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511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1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51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1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104"/>
    <w:rPr>
      <w:rFonts w:eastAsiaTheme="majorEastAsia" w:cstheme="majorBidi"/>
      <w:color w:val="272727" w:themeColor="text1" w:themeTint="D8"/>
    </w:rPr>
  </w:style>
  <w:style w:type="paragraph" w:styleId="Title">
    <w:name w:val="Title"/>
    <w:basedOn w:val="Normal"/>
    <w:next w:val="Normal"/>
    <w:link w:val="TitleChar"/>
    <w:uiPriority w:val="10"/>
    <w:qFormat/>
    <w:rsid w:val="00351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104"/>
    <w:pPr>
      <w:spacing w:before="160"/>
      <w:jc w:val="center"/>
    </w:pPr>
    <w:rPr>
      <w:i/>
      <w:iCs/>
      <w:color w:val="404040" w:themeColor="text1" w:themeTint="BF"/>
    </w:rPr>
  </w:style>
  <w:style w:type="character" w:customStyle="1" w:styleId="QuoteChar">
    <w:name w:val="Quote Char"/>
    <w:basedOn w:val="DefaultParagraphFont"/>
    <w:link w:val="Quote"/>
    <w:uiPriority w:val="29"/>
    <w:rsid w:val="00351104"/>
    <w:rPr>
      <w:i/>
      <w:iCs/>
      <w:color w:val="404040" w:themeColor="text1" w:themeTint="BF"/>
    </w:rPr>
  </w:style>
  <w:style w:type="paragraph" w:styleId="ListParagraph">
    <w:name w:val="List Paragraph"/>
    <w:basedOn w:val="Normal"/>
    <w:uiPriority w:val="34"/>
    <w:qFormat/>
    <w:rsid w:val="00351104"/>
    <w:pPr>
      <w:ind w:left="720"/>
      <w:contextualSpacing/>
    </w:pPr>
  </w:style>
  <w:style w:type="character" w:styleId="IntenseEmphasis">
    <w:name w:val="Intense Emphasis"/>
    <w:basedOn w:val="DefaultParagraphFont"/>
    <w:uiPriority w:val="21"/>
    <w:qFormat/>
    <w:rsid w:val="00351104"/>
    <w:rPr>
      <w:i/>
      <w:iCs/>
      <w:color w:val="2F5496" w:themeColor="accent1" w:themeShade="BF"/>
    </w:rPr>
  </w:style>
  <w:style w:type="paragraph" w:styleId="IntenseQuote">
    <w:name w:val="Intense Quote"/>
    <w:basedOn w:val="Normal"/>
    <w:next w:val="Normal"/>
    <w:link w:val="IntenseQuoteChar"/>
    <w:uiPriority w:val="30"/>
    <w:qFormat/>
    <w:rsid w:val="00351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104"/>
    <w:rPr>
      <w:i/>
      <w:iCs/>
      <w:color w:val="2F5496" w:themeColor="accent1" w:themeShade="BF"/>
    </w:rPr>
  </w:style>
  <w:style w:type="character" w:styleId="IntenseReference">
    <w:name w:val="Intense Reference"/>
    <w:basedOn w:val="DefaultParagraphFont"/>
    <w:uiPriority w:val="32"/>
    <w:qFormat/>
    <w:rsid w:val="00351104"/>
    <w:rPr>
      <w:b/>
      <w:bCs/>
      <w:smallCaps/>
      <w:color w:val="2F5496" w:themeColor="accent1" w:themeShade="BF"/>
      <w:spacing w:val="5"/>
    </w:rPr>
  </w:style>
  <w:style w:type="paragraph" w:styleId="Revision">
    <w:name w:val="Revision"/>
    <w:hidden/>
    <w:uiPriority w:val="99"/>
    <w:semiHidden/>
    <w:rsid w:val="00543BA4"/>
    <w:pPr>
      <w:spacing w:after="0" w:line="240" w:lineRule="auto"/>
    </w:pPr>
  </w:style>
  <w:style w:type="character" w:styleId="Hyperlink">
    <w:name w:val="Hyperlink"/>
    <w:basedOn w:val="DefaultParagraphFont"/>
    <w:uiPriority w:val="99"/>
    <w:unhideWhenUsed/>
    <w:rsid w:val="00EF42BA"/>
    <w:rPr>
      <w:color w:val="0563C1" w:themeColor="hyperlink"/>
      <w:u w:val="single"/>
    </w:rPr>
  </w:style>
  <w:style w:type="character" w:styleId="UnresolvedMention">
    <w:name w:val="Unresolved Mention"/>
    <w:basedOn w:val="DefaultParagraphFont"/>
    <w:uiPriority w:val="99"/>
    <w:semiHidden/>
    <w:unhideWhenUsed/>
    <w:rsid w:val="00EF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6687">
      <w:bodyDiv w:val="1"/>
      <w:marLeft w:val="0"/>
      <w:marRight w:val="0"/>
      <w:marTop w:val="0"/>
      <w:marBottom w:val="0"/>
      <w:divBdr>
        <w:top w:val="none" w:sz="0" w:space="0" w:color="auto"/>
        <w:left w:val="none" w:sz="0" w:space="0" w:color="auto"/>
        <w:bottom w:val="none" w:sz="0" w:space="0" w:color="auto"/>
        <w:right w:val="none" w:sz="0" w:space="0" w:color="auto"/>
      </w:divBdr>
      <w:divsChild>
        <w:div w:id="1701978501">
          <w:marLeft w:val="0"/>
          <w:marRight w:val="0"/>
          <w:marTop w:val="0"/>
          <w:marBottom w:val="0"/>
          <w:divBdr>
            <w:top w:val="none" w:sz="0" w:space="0" w:color="auto"/>
            <w:left w:val="none" w:sz="0" w:space="0" w:color="auto"/>
            <w:bottom w:val="none" w:sz="0" w:space="0" w:color="auto"/>
            <w:right w:val="none" w:sz="0" w:space="0" w:color="auto"/>
          </w:divBdr>
        </w:div>
        <w:div w:id="226233458">
          <w:marLeft w:val="0"/>
          <w:marRight w:val="0"/>
          <w:marTop w:val="0"/>
          <w:marBottom w:val="0"/>
          <w:divBdr>
            <w:top w:val="none" w:sz="0" w:space="0" w:color="auto"/>
            <w:left w:val="none" w:sz="0" w:space="0" w:color="auto"/>
            <w:bottom w:val="none" w:sz="0" w:space="0" w:color="auto"/>
            <w:right w:val="none" w:sz="0" w:space="0" w:color="auto"/>
          </w:divBdr>
        </w:div>
        <w:div w:id="1960183367">
          <w:marLeft w:val="0"/>
          <w:marRight w:val="0"/>
          <w:marTop w:val="0"/>
          <w:marBottom w:val="0"/>
          <w:divBdr>
            <w:top w:val="none" w:sz="0" w:space="0" w:color="auto"/>
            <w:left w:val="none" w:sz="0" w:space="0" w:color="auto"/>
            <w:bottom w:val="none" w:sz="0" w:space="0" w:color="auto"/>
            <w:right w:val="none" w:sz="0" w:space="0" w:color="auto"/>
          </w:divBdr>
        </w:div>
        <w:div w:id="1586182443">
          <w:marLeft w:val="0"/>
          <w:marRight w:val="0"/>
          <w:marTop w:val="0"/>
          <w:marBottom w:val="0"/>
          <w:divBdr>
            <w:top w:val="none" w:sz="0" w:space="0" w:color="auto"/>
            <w:left w:val="none" w:sz="0" w:space="0" w:color="auto"/>
            <w:bottom w:val="none" w:sz="0" w:space="0" w:color="auto"/>
            <w:right w:val="none" w:sz="0" w:space="0" w:color="auto"/>
          </w:divBdr>
        </w:div>
        <w:div w:id="1345740483">
          <w:marLeft w:val="0"/>
          <w:marRight w:val="0"/>
          <w:marTop w:val="0"/>
          <w:marBottom w:val="0"/>
          <w:divBdr>
            <w:top w:val="none" w:sz="0" w:space="0" w:color="auto"/>
            <w:left w:val="none" w:sz="0" w:space="0" w:color="auto"/>
            <w:bottom w:val="none" w:sz="0" w:space="0" w:color="auto"/>
            <w:right w:val="none" w:sz="0" w:space="0" w:color="auto"/>
          </w:divBdr>
        </w:div>
        <w:div w:id="183442379">
          <w:marLeft w:val="0"/>
          <w:marRight w:val="0"/>
          <w:marTop w:val="0"/>
          <w:marBottom w:val="0"/>
          <w:divBdr>
            <w:top w:val="none" w:sz="0" w:space="0" w:color="auto"/>
            <w:left w:val="none" w:sz="0" w:space="0" w:color="auto"/>
            <w:bottom w:val="none" w:sz="0" w:space="0" w:color="auto"/>
            <w:right w:val="none" w:sz="0" w:space="0" w:color="auto"/>
          </w:divBdr>
        </w:div>
        <w:div w:id="1097755385">
          <w:marLeft w:val="0"/>
          <w:marRight w:val="0"/>
          <w:marTop w:val="0"/>
          <w:marBottom w:val="0"/>
          <w:divBdr>
            <w:top w:val="none" w:sz="0" w:space="0" w:color="auto"/>
            <w:left w:val="none" w:sz="0" w:space="0" w:color="auto"/>
            <w:bottom w:val="none" w:sz="0" w:space="0" w:color="auto"/>
            <w:right w:val="none" w:sz="0" w:space="0" w:color="auto"/>
          </w:divBdr>
        </w:div>
        <w:div w:id="1984969882">
          <w:marLeft w:val="0"/>
          <w:marRight w:val="0"/>
          <w:marTop w:val="0"/>
          <w:marBottom w:val="0"/>
          <w:divBdr>
            <w:top w:val="none" w:sz="0" w:space="0" w:color="auto"/>
            <w:left w:val="none" w:sz="0" w:space="0" w:color="auto"/>
            <w:bottom w:val="none" w:sz="0" w:space="0" w:color="auto"/>
            <w:right w:val="none" w:sz="0" w:space="0" w:color="auto"/>
          </w:divBdr>
        </w:div>
        <w:div w:id="1772823935">
          <w:marLeft w:val="0"/>
          <w:marRight w:val="0"/>
          <w:marTop w:val="0"/>
          <w:marBottom w:val="0"/>
          <w:divBdr>
            <w:top w:val="none" w:sz="0" w:space="0" w:color="auto"/>
            <w:left w:val="none" w:sz="0" w:space="0" w:color="auto"/>
            <w:bottom w:val="none" w:sz="0" w:space="0" w:color="auto"/>
            <w:right w:val="none" w:sz="0" w:space="0" w:color="auto"/>
          </w:divBdr>
        </w:div>
      </w:divsChild>
    </w:div>
    <w:div w:id="128910983">
      <w:bodyDiv w:val="1"/>
      <w:marLeft w:val="0"/>
      <w:marRight w:val="0"/>
      <w:marTop w:val="0"/>
      <w:marBottom w:val="0"/>
      <w:divBdr>
        <w:top w:val="none" w:sz="0" w:space="0" w:color="auto"/>
        <w:left w:val="none" w:sz="0" w:space="0" w:color="auto"/>
        <w:bottom w:val="none" w:sz="0" w:space="0" w:color="auto"/>
        <w:right w:val="none" w:sz="0" w:space="0" w:color="auto"/>
      </w:divBdr>
    </w:div>
    <w:div w:id="193541368">
      <w:bodyDiv w:val="1"/>
      <w:marLeft w:val="0"/>
      <w:marRight w:val="0"/>
      <w:marTop w:val="0"/>
      <w:marBottom w:val="0"/>
      <w:divBdr>
        <w:top w:val="none" w:sz="0" w:space="0" w:color="auto"/>
        <w:left w:val="none" w:sz="0" w:space="0" w:color="auto"/>
        <w:bottom w:val="none" w:sz="0" w:space="0" w:color="auto"/>
        <w:right w:val="none" w:sz="0" w:space="0" w:color="auto"/>
      </w:divBdr>
    </w:div>
    <w:div w:id="347803899">
      <w:bodyDiv w:val="1"/>
      <w:marLeft w:val="0"/>
      <w:marRight w:val="0"/>
      <w:marTop w:val="0"/>
      <w:marBottom w:val="0"/>
      <w:divBdr>
        <w:top w:val="none" w:sz="0" w:space="0" w:color="auto"/>
        <w:left w:val="none" w:sz="0" w:space="0" w:color="auto"/>
        <w:bottom w:val="none" w:sz="0" w:space="0" w:color="auto"/>
        <w:right w:val="none" w:sz="0" w:space="0" w:color="auto"/>
      </w:divBdr>
      <w:divsChild>
        <w:div w:id="375005657">
          <w:marLeft w:val="0"/>
          <w:marRight w:val="0"/>
          <w:marTop w:val="0"/>
          <w:marBottom w:val="0"/>
          <w:divBdr>
            <w:top w:val="none" w:sz="0" w:space="0" w:color="auto"/>
            <w:left w:val="none" w:sz="0" w:space="0" w:color="auto"/>
            <w:bottom w:val="none" w:sz="0" w:space="0" w:color="auto"/>
            <w:right w:val="none" w:sz="0" w:space="0" w:color="auto"/>
          </w:divBdr>
        </w:div>
        <w:div w:id="37828157">
          <w:marLeft w:val="0"/>
          <w:marRight w:val="0"/>
          <w:marTop w:val="0"/>
          <w:marBottom w:val="0"/>
          <w:divBdr>
            <w:top w:val="none" w:sz="0" w:space="0" w:color="auto"/>
            <w:left w:val="none" w:sz="0" w:space="0" w:color="auto"/>
            <w:bottom w:val="none" w:sz="0" w:space="0" w:color="auto"/>
            <w:right w:val="none" w:sz="0" w:space="0" w:color="auto"/>
          </w:divBdr>
        </w:div>
        <w:div w:id="1562131390">
          <w:marLeft w:val="0"/>
          <w:marRight w:val="0"/>
          <w:marTop w:val="0"/>
          <w:marBottom w:val="0"/>
          <w:divBdr>
            <w:top w:val="none" w:sz="0" w:space="0" w:color="auto"/>
            <w:left w:val="none" w:sz="0" w:space="0" w:color="auto"/>
            <w:bottom w:val="none" w:sz="0" w:space="0" w:color="auto"/>
            <w:right w:val="none" w:sz="0" w:space="0" w:color="auto"/>
          </w:divBdr>
        </w:div>
        <w:div w:id="1887257941">
          <w:marLeft w:val="0"/>
          <w:marRight w:val="0"/>
          <w:marTop w:val="0"/>
          <w:marBottom w:val="0"/>
          <w:divBdr>
            <w:top w:val="none" w:sz="0" w:space="0" w:color="auto"/>
            <w:left w:val="none" w:sz="0" w:space="0" w:color="auto"/>
            <w:bottom w:val="none" w:sz="0" w:space="0" w:color="auto"/>
            <w:right w:val="none" w:sz="0" w:space="0" w:color="auto"/>
          </w:divBdr>
        </w:div>
        <w:div w:id="1483623386">
          <w:marLeft w:val="0"/>
          <w:marRight w:val="0"/>
          <w:marTop w:val="0"/>
          <w:marBottom w:val="0"/>
          <w:divBdr>
            <w:top w:val="none" w:sz="0" w:space="0" w:color="auto"/>
            <w:left w:val="none" w:sz="0" w:space="0" w:color="auto"/>
            <w:bottom w:val="none" w:sz="0" w:space="0" w:color="auto"/>
            <w:right w:val="none" w:sz="0" w:space="0" w:color="auto"/>
          </w:divBdr>
        </w:div>
        <w:div w:id="396787193">
          <w:marLeft w:val="0"/>
          <w:marRight w:val="0"/>
          <w:marTop w:val="0"/>
          <w:marBottom w:val="0"/>
          <w:divBdr>
            <w:top w:val="none" w:sz="0" w:space="0" w:color="auto"/>
            <w:left w:val="none" w:sz="0" w:space="0" w:color="auto"/>
            <w:bottom w:val="none" w:sz="0" w:space="0" w:color="auto"/>
            <w:right w:val="none" w:sz="0" w:space="0" w:color="auto"/>
          </w:divBdr>
        </w:div>
        <w:div w:id="1685785783">
          <w:marLeft w:val="0"/>
          <w:marRight w:val="0"/>
          <w:marTop w:val="0"/>
          <w:marBottom w:val="0"/>
          <w:divBdr>
            <w:top w:val="none" w:sz="0" w:space="0" w:color="auto"/>
            <w:left w:val="none" w:sz="0" w:space="0" w:color="auto"/>
            <w:bottom w:val="none" w:sz="0" w:space="0" w:color="auto"/>
            <w:right w:val="none" w:sz="0" w:space="0" w:color="auto"/>
          </w:divBdr>
        </w:div>
        <w:div w:id="1286694744">
          <w:marLeft w:val="0"/>
          <w:marRight w:val="0"/>
          <w:marTop w:val="0"/>
          <w:marBottom w:val="0"/>
          <w:divBdr>
            <w:top w:val="none" w:sz="0" w:space="0" w:color="auto"/>
            <w:left w:val="none" w:sz="0" w:space="0" w:color="auto"/>
            <w:bottom w:val="none" w:sz="0" w:space="0" w:color="auto"/>
            <w:right w:val="none" w:sz="0" w:space="0" w:color="auto"/>
          </w:divBdr>
        </w:div>
        <w:div w:id="1062758224">
          <w:marLeft w:val="0"/>
          <w:marRight w:val="0"/>
          <w:marTop w:val="0"/>
          <w:marBottom w:val="0"/>
          <w:divBdr>
            <w:top w:val="none" w:sz="0" w:space="0" w:color="auto"/>
            <w:left w:val="none" w:sz="0" w:space="0" w:color="auto"/>
            <w:bottom w:val="none" w:sz="0" w:space="0" w:color="auto"/>
            <w:right w:val="none" w:sz="0" w:space="0" w:color="auto"/>
          </w:divBdr>
        </w:div>
      </w:divsChild>
    </w:div>
    <w:div w:id="361630802">
      <w:bodyDiv w:val="1"/>
      <w:marLeft w:val="0"/>
      <w:marRight w:val="0"/>
      <w:marTop w:val="0"/>
      <w:marBottom w:val="0"/>
      <w:divBdr>
        <w:top w:val="none" w:sz="0" w:space="0" w:color="auto"/>
        <w:left w:val="none" w:sz="0" w:space="0" w:color="auto"/>
        <w:bottom w:val="none" w:sz="0" w:space="0" w:color="auto"/>
        <w:right w:val="none" w:sz="0" w:space="0" w:color="auto"/>
      </w:divBdr>
    </w:div>
    <w:div w:id="520827524">
      <w:bodyDiv w:val="1"/>
      <w:marLeft w:val="0"/>
      <w:marRight w:val="0"/>
      <w:marTop w:val="0"/>
      <w:marBottom w:val="0"/>
      <w:divBdr>
        <w:top w:val="none" w:sz="0" w:space="0" w:color="auto"/>
        <w:left w:val="none" w:sz="0" w:space="0" w:color="auto"/>
        <w:bottom w:val="none" w:sz="0" w:space="0" w:color="auto"/>
        <w:right w:val="none" w:sz="0" w:space="0" w:color="auto"/>
      </w:divBdr>
      <w:divsChild>
        <w:div w:id="1884488481">
          <w:marLeft w:val="0"/>
          <w:marRight w:val="0"/>
          <w:marTop w:val="0"/>
          <w:marBottom w:val="0"/>
          <w:divBdr>
            <w:top w:val="none" w:sz="0" w:space="0" w:color="auto"/>
            <w:left w:val="none" w:sz="0" w:space="0" w:color="auto"/>
            <w:bottom w:val="none" w:sz="0" w:space="0" w:color="auto"/>
            <w:right w:val="none" w:sz="0" w:space="0" w:color="auto"/>
          </w:divBdr>
          <w:divsChild>
            <w:div w:id="406920320">
              <w:marLeft w:val="0"/>
              <w:marRight w:val="0"/>
              <w:marTop w:val="0"/>
              <w:marBottom w:val="0"/>
              <w:divBdr>
                <w:top w:val="none" w:sz="0" w:space="0" w:color="auto"/>
                <w:left w:val="none" w:sz="0" w:space="0" w:color="auto"/>
                <w:bottom w:val="none" w:sz="0" w:space="0" w:color="auto"/>
                <w:right w:val="none" w:sz="0" w:space="0" w:color="auto"/>
              </w:divBdr>
            </w:div>
            <w:div w:id="1527061345">
              <w:marLeft w:val="0"/>
              <w:marRight w:val="0"/>
              <w:marTop w:val="0"/>
              <w:marBottom w:val="0"/>
              <w:divBdr>
                <w:top w:val="none" w:sz="0" w:space="0" w:color="auto"/>
                <w:left w:val="none" w:sz="0" w:space="0" w:color="auto"/>
                <w:bottom w:val="none" w:sz="0" w:space="0" w:color="auto"/>
                <w:right w:val="none" w:sz="0" w:space="0" w:color="auto"/>
              </w:divBdr>
            </w:div>
            <w:div w:id="1432581921">
              <w:marLeft w:val="0"/>
              <w:marRight w:val="0"/>
              <w:marTop w:val="0"/>
              <w:marBottom w:val="0"/>
              <w:divBdr>
                <w:top w:val="none" w:sz="0" w:space="0" w:color="auto"/>
                <w:left w:val="none" w:sz="0" w:space="0" w:color="auto"/>
                <w:bottom w:val="none" w:sz="0" w:space="0" w:color="auto"/>
                <w:right w:val="none" w:sz="0" w:space="0" w:color="auto"/>
              </w:divBdr>
            </w:div>
            <w:div w:id="1248618666">
              <w:marLeft w:val="0"/>
              <w:marRight w:val="0"/>
              <w:marTop w:val="0"/>
              <w:marBottom w:val="0"/>
              <w:divBdr>
                <w:top w:val="none" w:sz="0" w:space="0" w:color="auto"/>
                <w:left w:val="none" w:sz="0" w:space="0" w:color="auto"/>
                <w:bottom w:val="none" w:sz="0" w:space="0" w:color="auto"/>
                <w:right w:val="none" w:sz="0" w:space="0" w:color="auto"/>
              </w:divBdr>
            </w:div>
            <w:div w:id="1823546912">
              <w:marLeft w:val="0"/>
              <w:marRight w:val="0"/>
              <w:marTop w:val="0"/>
              <w:marBottom w:val="0"/>
              <w:divBdr>
                <w:top w:val="none" w:sz="0" w:space="0" w:color="auto"/>
                <w:left w:val="none" w:sz="0" w:space="0" w:color="auto"/>
                <w:bottom w:val="none" w:sz="0" w:space="0" w:color="auto"/>
                <w:right w:val="none" w:sz="0" w:space="0" w:color="auto"/>
              </w:divBdr>
            </w:div>
            <w:div w:id="1239175903">
              <w:marLeft w:val="0"/>
              <w:marRight w:val="0"/>
              <w:marTop w:val="0"/>
              <w:marBottom w:val="0"/>
              <w:divBdr>
                <w:top w:val="none" w:sz="0" w:space="0" w:color="auto"/>
                <w:left w:val="none" w:sz="0" w:space="0" w:color="auto"/>
                <w:bottom w:val="none" w:sz="0" w:space="0" w:color="auto"/>
                <w:right w:val="none" w:sz="0" w:space="0" w:color="auto"/>
              </w:divBdr>
            </w:div>
            <w:div w:id="1443303980">
              <w:marLeft w:val="0"/>
              <w:marRight w:val="0"/>
              <w:marTop w:val="0"/>
              <w:marBottom w:val="0"/>
              <w:divBdr>
                <w:top w:val="none" w:sz="0" w:space="0" w:color="auto"/>
                <w:left w:val="none" w:sz="0" w:space="0" w:color="auto"/>
                <w:bottom w:val="none" w:sz="0" w:space="0" w:color="auto"/>
                <w:right w:val="none" w:sz="0" w:space="0" w:color="auto"/>
              </w:divBdr>
            </w:div>
            <w:div w:id="710225384">
              <w:marLeft w:val="0"/>
              <w:marRight w:val="0"/>
              <w:marTop w:val="0"/>
              <w:marBottom w:val="0"/>
              <w:divBdr>
                <w:top w:val="none" w:sz="0" w:space="0" w:color="auto"/>
                <w:left w:val="none" w:sz="0" w:space="0" w:color="auto"/>
                <w:bottom w:val="none" w:sz="0" w:space="0" w:color="auto"/>
                <w:right w:val="none" w:sz="0" w:space="0" w:color="auto"/>
              </w:divBdr>
            </w:div>
            <w:div w:id="964191838">
              <w:marLeft w:val="0"/>
              <w:marRight w:val="0"/>
              <w:marTop w:val="0"/>
              <w:marBottom w:val="0"/>
              <w:divBdr>
                <w:top w:val="none" w:sz="0" w:space="0" w:color="auto"/>
                <w:left w:val="none" w:sz="0" w:space="0" w:color="auto"/>
                <w:bottom w:val="none" w:sz="0" w:space="0" w:color="auto"/>
                <w:right w:val="none" w:sz="0" w:space="0" w:color="auto"/>
              </w:divBdr>
            </w:div>
            <w:div w:id="1154183808">
              <w:marLeft w:val="0"/>
              <w:marRight w:val="0"/>
              <w:marTop w:val="0"/>
              <w:marBottom w:val="0"/>
              <w:divBdr>
                <w:top w:val="none" w:sz="0" w:space="0" w:color="auto"/>
                <w:left w:val="none" w:sz="0" w:space="0" w:color="auto"/>
                <w:bottom w:val="none" w:sz="0" w:space="0" w:color="auto"/>
                <w:right w:val="none" w:sz="0" w:space="0" w:color="auto"/>
              </w:divBdr>
            </w:div>
            <w:div w:id="1013800702">
              <w:marLeft w:val="0"/>
              <w:marRight w:val="0"/>
              <w:marTop w:val="0"/>
              <w:marBottom w:val="0"/>
              <w:divBdr>
                <w:top w:val="none" w:sz="0" w:space="0" w:color="auto"/>
                <w:left w:val="none" w:sz="0" w:space="0" w:color="auto"/>
                <w:bottom w:val="none" w:sz="0" w:space="0" w:color="auto"/>
                <w:right w:val="none" w:sz="0" w:space="0" w:color="auto"/>
              </w:divBdr>
            </w:div>
            <w:div w:id="1432973541">
              <w:marLeft w:val="0"/>
              <w:marRight w:val="0"/>
              <w:marTop w:val="0"/>
              <w:marBottom w:val="0"/>
              <w:divBdr>
                <w:top w:val="none" w:sz="0" w:space="0" w:color="auto"/>
                <w:left w:val="none" w:sz="0" w:space="0" w:color="auto"/>
                <w:bottom w:val="none" w:sz="0" w:space="0" w:color="auto"/>
                <w:right w:val="none" w:sz="0" w:space="0" w:color="auto"/>
              </w:divBdr>
            </w:div>
            <w:div w:id="664168466">
              <w:marLeft w:val="0"/>
              <w:marRight w:val="0"/>
              <w:marTop w:val="0"/>
              <w:marBottom w:val="0"/>
              <w:divBdr>
                <w:top w:val="none" w:sz="0" w:space="0" w:color="auto"/>
                <w:left w:val="none" w:sz="0" w:space="0" w:color="auto"/>
                <w:bottom w:val="none" w:sz="0" w:space="0" w:color="auto"/>
                <w:right w:val="none" w:sz="0" w:space="0" w:color="auto"/>
              </w:divBdr>
            </w:div>
            <w:div w:id="310140121">
              <w:marLeft w:val="0"/>
              <w:marRight w:val="0"/>
              <w:marTop w:val="0"/>
              <w:marBottom w:val="0"/>
              <w:divBdr>
                <w:top w:val="none" w:sz="0" w:space="0" w:color="auto"/>
                <w:left w:val="none" w:sz="0" w:space="0" w:color="auto"/>
                <w:bottom w:val="none" w:sz="0" w:space="0" w:color="auto"/>
                <w:right w:val="none" w:sz="0" w:space="0" w:color="auto"/>
              </w:divBdr>
            </w:div>
            <w:div w:id="418602190">
              <w:marLeft w:val="0"/>
              <w:marRight w:val="0"/>
              <w:marTop w:val="0"/>
              <w:marBottom w:val="0"/>
              <w:divBdr>
                <w:top w:val="none" w:sz="0" w:space="0" w:color="auto"/>
                <w:left w:val="none" w:sz="0" w:space="0" w:color="auto"/>
                <w:bottom w:val="none" w:sz="0" w:space="0" w:color="auto"/>
                <w:right w:val="none" w:sz="0" w:space="0" w:color="auto"/>
              </w:divBdr>
            </w:div>
            <w:div w:id="2106609928">
              <w:marLeft w:val="0"/>
              <w:marRight w:val="0"/>
              <w:marTop w:val="0"/>
              <w:marBottom w:val="0"/>
              <w:divBdr>
                <w:top w:val="none" w:sz="0" w:space="0" w:color="auto"/>
                <w:left w:val="none" w:sz="0" w:space="0" w:color="auto"/>
                <w:bottom w:val="none" w:sz="0" w:space="0" w:color="auto"/>
                <w:right w:val="none" w:sz="0" w:space="0" w:color="auto"/>
              </w:divBdr>
            </w:div>
            <w:div w:id="1266301341">
              <w:marLeft w:val="0"/>
              <w:marRight w:val="0"/>
              <w:marTop w:val="0"/>
              <w:marBottom w:val="0"/>
              <w:divBdr>
                <w:top w:val="none" w:sz="0" w:space="0" w:color="auto"/>
                <w:left w:val="none" w:sz="0" w:space="0" w:color="auto"/>
                <w:bottom w:val="none" w:sz="0" w:space="0" w:color="auto"/>
                <w:right w:val="none" w:sz="0" w:space="0" w:color="auto"/>
              </w:divBdr>
            </w:div>
            <w:div w:id="1192652017">
              <w:marLeft w:val="0"/>
              <w:marRight w:val="0"/>
              <w:marTop w:val="0"/>
              <w:marBottom w:val="0"/>
              <w:divBdr>
                <w:top w:val="none" w:sz="0" w:space="0" w:color="auto"/>
                <w:left w:val="none" w:sz="0" w:space="0" w:color="auto"/>
                <w:bottom w:val="none" w:sz="0" w:space="0" w:color="auto"/>
                <w:right w:val="none" w:sz="0" w:space="0" w:color="auto"/>
              </w:divBdr>
            </w:div>
            <w:div w:id="220483390">
              <w:marLeft w:val="0"/>
              <w:marRight w:val="0"/>
              <w:marTop w:val="0"/>
              <w:marBottom w:val="0"/>
              <w:divBdr>
                <w:top w:val="none" w:sz="0" w:space="0" w:color="auto"/>
                <w:left w:val="none" w:sz="0" w:space="0" w:color="auto"/>
                <w:bottom w:val="none" w:sz="0" w:space="0" w:color="auto"/>
                <w:right w:val="none" w:sz="0" w:space="0" w:color="auto"/>
              </w:divBdr>
            </w:div>
            <w:div w:id="197162512">
              <w:marLeft w:val="0"/>
              <w:marRight w:val="0"/>
              <w:marTop w:val="0"/>
              <w:marBottom w:val="0"/>
              <w:divBdr>
                <w:top w:val="none" w:sz="0" w:space="0" w:color="auto"/>
                <w:left w:val="none" w:sz="0" w:space="0" w:color="auto"/>
                <w:bottom w:val="none" w:sz="0" w:space="0" w:color="auto"/>
                <w:right w:val="none" w:sz="0" w:space="0" w:color="auto"/>
              </w:divBdr>
            </w:div>
            <w:div w:id="1545752786">
              <w:marLeft w:val="0"/>
              <w:marRight w:val="0"/>
              <w:marTop w:val="0"/>
              <w:marBottom w:val="0"/>
              <w:divBdr>
                <w:top w:val="none" w:sz="0" w:space="0" w:color="auto"/>
                <w:left w:val="none" w:sz="0" w:space="0" w:color="auto"/>
                <w:bottom w:val="none" w:sz="0" w:space="0" w:color="auto"/>
                <w:right w:val="none" w:sz="0" w:space="0" w:color="auto"/>
              </w:divBdr>
            </w:div>
            <w:div w:id="905529256">
              <w:marLeft w:val="0"/>
              <w:marRight w:val="0"/>
              <w:marTop w:val="0"/>
              <w:marBottom w:val="0"/>
              <w:divBdr>
                <w:top w:val="none" w:sz="0" w:space="0" w:color="auto"/>
                <w:left w:val="none" w:sz="0" w:space="0" w:color="auto"/>
                <w:bottom w:val="none" w:sz="0" w:space="0" w:color="auto"/>
                <w:right w:val="none" w:sz="0" w:space="0" w:color="auto"/>
              </w:divBdr>
            </w:div>
            <w:div w:id="653922752">
              <w:marLeft w:val="0"/>
              <w:marRight w:val="0"/>
              <w:marTop w:val="0"/>
              <w:marBottom w:val="0"/>
              <w:divBdr>
                <w:top w:val="none" w:sz="0" w:space="0" w:color="auto"/>
                <w:left w:val="none" w:sz="0" w:space="0" w:color="auto"/>
                <w:bottom w:val="none" w:sz="0" w:space="0" w:color="auto"/>
                <w:right w:val="none" w:sz="0" w:space="0" w:color="auto"/>
              </w:divBdr>
            </w:div>
            <w:div w:id="70397009">
              <w:marLeft w:val="0"/>
              <w:marRight w:val="0"/>
              <w:marTop w:val="0"/>
              <w:marBottom w:val="0"/>
              <w:divBdr>
                <w:top w:val="none" w:sz="0" w:space="0" w:color="auto"/>
                <w:left w:val="none" w:sz="0" w:space="0" w:color="auto"/>
                <w:bottom w:val="none" w:sz="0" w:space="0" w:color="auto"/>
                <w:right w:val="none" w:sz="0" w:space="0" w:color="auto"/>
              </w:divBdr>
            </w:div>
            <w:div w:id="1020353239">
              <w:marLeft w:val="0"/>
              <w:marRight w:val="0"/>
              <w:marTop w:val="0"/>
              <w:marBottom w:val="0"/>
              <w:divBdr>
                <w:top w:val="none" w:sz="0" w:space="0" w:color="auto"/>
                <w:left w:val="none" w:sz="0" w:space="0" w:color="auto"/>
                <w:bottom w:val="none" w:sz="0" w:space="0" w:color="auto"/>
                <w:right w:val="none" w:sz="0" w:space="0" w:color="auto"/>
              </w:divBdr>
            </w:div>
            <w:div w:id="468205326">
              <w:marLeft w:val="0"/>
              <w:marRight w:val="0"/>
              <w:marTop w:val="0"/>
              <w:marBottom w:val="0"/>
              <w:divBdr>
                <w:top w:val="none" w:sz="0" w:space="0" w:color="auto"/>
                <w:left w:val="none" w:sz="0" w:space="0" w:color="auto"/>
                <w:bottom w:val="none" w:sz="0" w:space="0" w:color="auto"/>
                <w:right w:val="none" w:sz="0" w:space="0" w:color="auto"/>
              </w:divBdr>
            </w:div>
            <w:div w:id="252276884">
              <w:marLeft w:val="0"/>
              <w:marRight w:val="0"/>
              <w:marTop w:val="0"/>
              <w:marBottom w:val="0"/>
              <w:divBdr>
                <w:top w:val="none" w:sz="0" w:space="0" w:color="auto"/>
                <w:left w:val="none" w:sz="0" w:space="0" w:color="auto"/>
                <w:bottom w:val="none" w:sz="0" w:space="0" w:color="auto"/>
                <w:right w:val="none" w:sz="0" w:space="0" w:color="auto"/>
              </w:divBdr>
            </w:div>
            <w:div w:id="385031218">
              <w:marLeft w:val="0"/>
              <w:marRight w:val="0"/>
              <w:marTop w:val="0"/>
              <w:marBottom w:val="0"/>
              <w:divBdr>
                <w:top w:val="none" w:sz="0" w:space="0" w:color="auto"/>
                <w:left w:val="none" w:sz="0" w:space="0" w:color="auto"/>
                <w:bottom w:val="none" w:sz="0" w:space="0" w:color="auto"/>
                <w:right w:val="none" w:sz="0" w:space="0" w:color="auto"/>
              </w:divBdr>
            </w:div>
            <w:div w:id="1027216198">
              <w:marLeft w:val="0"/>
              <w:marRight w:val="0"/>
              <w:marTop w:val="0"/>
              <w:marBottom w:val="0"/>
              <w:divBdr>
                <w:top w:val="none" w:sz="0" w:space="0" w:color="auto"/>
                <w:left w:val="none" w:sz="0" w:space="0" w:color="auto"/>
                <w:bottom w:val="none" w:sz="0" w:space="0" w:color="auto"/>
                <w:right w:val="none" w:sz="0" w:space="0" w:color="auto"/>
              </w:divBdr>
            </w:div>
            <w:div w:id="18093894">
              <w:marLeft w:val="0"/>
              <w:marRight w:val="0"/>
              <w:marTop w:val="0"/>
              <w:marBottom w:val="0"/>
              <w:divBdr>
                <w:top w:val="none" w:sz="0" w:space="0" w:color="auto"/>
                <w:left w:val="none" w:sz="0" w:space="0" w:color="auto"/>
                <w:bottom w:val="none" w:sz="0" w:space="0" w:color="auto"/>
                <w:right w:val="none" w:sz="0" w:space="0" w:color="auto"/>
              </w:divBdr>
            </w:div>
            <w:div w:id="2013331807">
              <w:marLeft w:val="0"/>
              <w:marRight w:val="0"/>
              <w:marTop w:val="0"/>
              <w:marBottom w:val="0"/>
              <w:divBdr>
                <w:top w:val="none" w:sz="0" w:space="0" w:color="auto"/>
                <w:left w:val="none" w:sz="0" w:space="0" w:color="auto"/>
                <w:bottom w:val="none" w:sz="0" w:space="0" w:color="auto"/>
                <w:right w:val="none" w:sz="0" w:space="0" w:color="auto"/>
              </w:divBdr>
            </w:div>
            <w:div w:id="741874640">
              <w:marLeft w:val="0"/>
              <w:marRight w:val="0"/>
              <w:marTop w:val="0"/>
              <w:marBottom w:val="0"/>
              <w:divBdr>
                <w:top w:val="none" w:sz="0" w:space="0" w:color="auto"/>
                <w:left w:val="none" w:sz="0" w:space="0" w:color="auto"/>
                <w:bottom w:val="none" w:sz="0" w:space="0" w:color="auto"/>
                <w:right w:val="none" w:sz="0" w:space="0" w:color="auto"/>
              </w:divBdr>
            </w:div>
            <w:div w:id="124739777">
              <w:marLeft w:val="0"/>
              <w:marRight w:val="0"/>
              <w:marTop w:val="0"/>
              <w:marBottom w:val="0"/>
              <w:divBdr>
                <w:top w:val="none" w:sz="0" w:space="0" w:color="auto"/>
                <w:left w:val="none" w:sz="0" w:space="0" w:color="auto"/>
                <w:bottom w:val="none" w:sz="0" w:space="0" w:color="auto"/>
                <w:right w:val="none" w:sz="0" w:space="0" w:color="auto"/>
              </w:divBdr>
            </w:div>
            <w:div w:id="28340659">
              <w:marLeft w:val="0"/>
              <w:marRight w:val="0"/>
              <w:marTop w:val="0"/>
              <w:marBottom w:val="0"/>
              <w:divBdr>
                <w:top w:val="none" w:sz="0" w:space="0" w:color="auto"/>
                <w:left w:val="none" w:sz="0" w:space="0" w:color="auto"/>
                <w:bottom w:val="none" w:sz="0" w:space="0" w:color="auto"/>
                <w:right w:val="none" w:sz="0" w:space="0" w:color="auto"/>
              </w:divBdr>
            </w:div>
            <w:div w:id="2071682531">
              <w:marLeft w:val="0"/>
              <w:marRight w:val="0"/>
              <w:marTop w:val="0"/>
              <w:marBottom w:val="0"/>
              <w:divBdr>
                <w:top w:val="none" w:sz="0" w:space="0" w:color="auto"/>
                <w:left w:val="none" w:sz="0" w:space="0" w:color="auto"/>
                <w:bottom w:val="none" w:sz="0" w:space="0" w:color="auto"/>
                <w:right w:val="none" w:sz="0" w:space="0" w:color="auto"/>
              </w:divBdr>
            </w:div>
            <w:div w:id="1916668033">
              <w:marLeft w:val="0"/>
              <w:marRight w:val="0"/>
              <w:marTop w:val="0"/>
              <w:marBottom w:val="0"/>
              <w:divBdr>
                <w:top w:val="none" w:sz="0" w:space="0" w:color="auto"/>
                <w:left w:val="none" w:sz="0" w:space="0" w:color="auto"/>
                <w:bottom w:val="none" w:sz="0" w:space="0" w:color="auto"/>
                <w:right w:val="none" w:sz="0" w:space="0" w:color="auto"/>
              </w:divBdr>
            </w:div>
            <w:div w:id="878514834">
              <w:marLeft w:val="0"/>
              <w:marRight w:val="0"/>
              <w:marTop w:val="0"/>
              <w:marBottom w:val="0"/>
              <w:divBdr>
                <w:top w:val="none" w:sz="0" w:space="0" w:color="auto"/>
                <w:left w:val="none" w:sz="0" w:space="0" w:color="auto"/>
                <w:bottom w:val="none" w:sz="0" w:space="0" w:color="auto"/>
                <w:right w:val="none" w:sz="0" w:space="0" w:color="auto"/>
              </w:divBdr>
            </w:div>
            <w:div w:id="2113476003">
              <w:marLeft w:val="0"/>
              <w:marRight w:val="0"/>
              <w:marTop w:val="0"/>
              <w:marBottom w:val="0"/>
              <w:divBdr>
                <w:top w:val="none" w:sz="0" w:space="0" w:color="auto"/>
                <w:left w:val="none" w:sz="0" w:space="0" w:color="auto"/>
                <w:bottom w:val="none" w:sz="0" w:space="0" w:color="auto"/>
                <w:right w:val="none" w:sz="0" w:space="0" w:color="auto"/>
              </w:divBdr>
            </w:div>
            <w:div w:id="403337007">
              <w:marLeft w:val="0"/>
              <w:marRight w:val="0"/>
              <w:marTop w:val="0"/>
              <w:marBottom w:val="0"/>
              <w:divBdr>
                <w:top w:val="none" w:sz="0" w:space="0" w:color="auto"/>
                <w:left w:val="none" w:sz="0" w:space="0" w:color="auto"/>
                <w:bottom w:val="none" w:sz="0" w:space="0" w:color="auto"/>
                <w:right w:val="none" w:sz="0" w:space="0" w:color="auto"/>
              </w:divBdr>
            </w:div>
            <w:div w:id="2012755692">
              <w:marLeft w:val="0"/>
              <w:marRight w:val="0"/>
              <w:marTop w:val="0"/>
              <w:marBottom w:val="0"/>
              <w:divBdr>
                <w:top w:val="none" w:sz="0" w:space="0" w:color="auto"/>
                <w:left w:val="none" w:sz="0" w:space="0" w:color="auto"/>
                <w:bottom w:val="none" w:sz="0" w:space="0" w:color="auto"/>
                <w:right w:val="none" w:sz="0" w:space="0" w:color="auto"/>
              </w:divBdr>
            </w:div>
            <w:div w:id="249239846">
              <w:marLeft w:val="0"/>
              <w:marRight w:val="0"/>
              <w:marTop w:val="0"/>
              <w:marBottom w:val="0"/>
              <w:divBdr>
                <w:top w:val="none" w:sz="0" w:space="0" w:color="auto"/>
                <w:left w:val="none" w:sz="0" w:space="0" w:color="auto"/>
                <w:bottom w:val="none" w:sz="0" w:space="0" w:color="auto"/>
                <w:right w:val="none" w:sz="0" w:space="0" w:color="auto"/>
              </w:divBdr>
            </w:div>
            <w:div w:id="1718436680">
              <w:marLeft w:val="0"/>
              <w:marRight w:val="0"/>
              <w:marTop w:val="0"/>
              <w:marBottom w:val="0"/>
              <w:divBdr>
                <w:top w:val="none" w:sz="0" w:space="0" w:color="auto"/>
                <w:left w:val="none" w:sz="0" w:space="0" w:color="auto"/>
                <w:bottom w:val="none" w:sz="0" w:space="0" w:color="auto"/>
                <w:right w:val="none" w:sz="0" w:space="0" w:color="auto"/>
              </w:divBdr>
            </w:div>
            <w:div w:id="759447180">
              <w:marLeft w:val="0"/>
              <w:marRight w:val="0"/>
              <w:marTop w:val="0"/>
              <w:marBottom w:val="0"/>
              <w:divBdr>
                <w:top w:val="none" w:sz="0" w:space="0" w:color="auto"/>
                <w:left w:val="none" w:sz="0" w:space="0" w:color="auto"/>
                <w:bottom w:val="none" w:sz="0" w:space="0" w:color="auto"/>
                <w:right w:val="none" w:sz="0" w:space="0" w:color="auto"/>
              </w:divBdr>
            </w:div>
            <w:div w:id="233049378">
              <w:marLeft w:val="0"/>
              <w:marRight w:val="0"/>
              <w:marTop w:val="0"/>
              <w:marBottom w:val="0"/>
              <w:divBdr>
                <w:top w:val="none" w:sz="0" w:space="0" w:color="auto"/>
                <w:left w:val="none" w:sz="0" w:space="0" w:color="auto"/>
                <w:bottom w:val="none" w:sz="0" w:space="0" w:color="auto"/>
                <w:right w:val="none" w:sz="0" w:space="0" w:color="auto"/>
              </w:divBdr>
            </w:div>
            <w:div w:id="1541161377">
              <w:marLeft w:val="0"/>
              <w:marRight w:val="0"/>
              <w:marTop w:val="0"/>
              <w:marBottom w:val="0"/>
              <w:divBdr>
                <w:top w:val="none" w:sz="0" w:space="0" w:color="auto"/>
                <w:left w:val="none" w:sz="0" w:space="0" w:color="auto"/>
                <w:bottom w:val="none" w:sz="0" w:space="0" w:color="auto"/>
                <w:right w:val="none" w:sz="0" w:space="0" w:color="auto"/>
              </w:divBdr>
            </w:div>
            <w:div w:id="1182165793">
              <w:marLeft w:val="0"/>
              <w:marRight w:val="0"/>
              <w:marTop w:val="0"/>
              <w:marBottom w:val="0"/>
              <w:divBdr>
                <w:top w:val="none" w:sz="0" w:space="0" w:color="auto"/>
                <w:left w:val="none" w:sz="0" w:space="0" w:color="auto"/>
                <w:bottom w:val="none" w:sz="0" w:space="0" w:color="auto"/>
                <w:right w:val="none" w:sz="0" w:space="0" w:color="auto"/>
              </w:divBdr>
            </w:div>
            <w:div w:id="125320370">
              <w:marLeft w:val="0"/>
              <w:marRight w:val="0"/>
              <w:marTop w:val="0"/>
              <w:marBottom w:val="0"/>
              <w:divBdr>
                <w:top w:val="none" w:sz="0" w:space="0" w:color="auto"/>
                <w:left w:val="none" w:sz="0" w:space="0" w:color="auto"/>
                <w:bottom w:val="none" w:sz="0" w:space="0" w:color="auto"/>
                <w:right w:val="none" w:sz="0" w:space="0" w:color="auto"/>
              </w:divBdr>
            </w:div>
            <w:div w:id="142235861">
              <w:marLeft w:val="0"/>
              <w:marRight w:val="0"/>
              <w:marTop w:val="0"/>
              <w:marBottom w:val="0"/>
              <w:divBdr>
                <w:top w:val="none" w:sz="0" w:space="0" w:color="auto"/>
                <w:left w:val="none" w:sz="0" w:space="0" w:color="auto"/>
                <w:bottom w:val="none" w:sz="0" w:space="0" w:color="auto"/>
                <w:right w:val="none" w:sz="0" w:space="0" w:color="auto"/>
              </w:divBdr>
            </w:div>
            <w:div w:id="19205013">
              <w:marLeft w:val="0"/>
              <w:marRight w:val="0"/>
              <w:marTop w:val="0"/>
              <w:marBottom w:val="0"/>
              <w:divBdr>
                <w:top w:val="none" w:sz="0" w:space="0" w:color="auto"/>
                <w:left w:val="none" w:sz="0" w:space="0" w:color="auto"/>
                <w:bottom w:val="none" w:sz="0" w:space="0" w:color="auto"/>
                <w:right w:val="none" w:sz="0" w:space="0" w:color="auto"/>
              </w:divBdr>
            </w:div>
            <w:div w:id="1724332800">
              <w:marLeft w:val="0"/>
              <w:marRight w:val="0"/>
              <w:marTop w:val="0"/>
              <w:marBottom w:val="0"/>
              <w:divBdr>
                <w:top w:val="none" w:sz="0" w:space="0" w:color="auto"/>
                <w:left w:val="none" w:sz="0" w:space="0" w:color="auto"/>
                <w:bottom w:val="none" w:sz="0" w:space="0" w:color="auto"/>
                <w:right w:val="none" w:sz="0" w:space="0" w:color="auto"/>
              </w:divBdr>
            </w:div>
            <w:div w:id="445345665">
              <w:marLeft w:val="0"/>
              <w:marRight w:val="0"/>
              <w:marTop w:val="0"/>
              <w:marBottom w:val="0"/>
              <w:divBdr>
                <w:top w:val="none" w:sz="0" w:space="0" w:color="auto"/>
                <w:left w:val="none" w:sz="0" w:space="0" w:color="auto"/>
                <w:bottom w:val="none" w:sz="0" w:space="0" w:color="auto"/>
                <w:right w:val="none" w:sz="0" w:space="0" w:color="auto"/>
              </w:divBdr>
            </w:div>
            <w:div w:id="1095398285">
              <w:marLeft w:val="0"/>
              <w:marRight w:val="0"/>
              <w:marTop w:val="0"/>
              <w:marBottom w:val="0"/>
              <w:divBdr>
                <w:top w:val="none" w:sz="0" w:space="0" w:color="auto"/>
                <w:left w:val="none" w:sz="0" w:space="0" w:color="auto"/>
                <w:bottom w:val="none" w:sz="0" w:space="0" w:color="auto"/>
                <w:right w:val="none" w:sz="0" w:space="0" w:color="auto"/>
              </w:divBdr>
            </w:div>
            <w:div w:id="604771497">
              <w:marLeft w:val="0"/>
              <w:marRight w:val="0"/>
              <w:marTop w:val="0"/>
              <w:marBottom w:val="0"/>
              <w:divBdr>
                <w:top w:val="none" w:sz="0" w:space="0" w:color="auto"/>
                <w:left w:val="none" w:sz="0" w:space="0" w:color="auto"/>
                <w:bottom w:val="none" w:sz="0" w:space="0" w:color="auto"/>
                <w:right w:val="none" w:sz="0" w:space="0" w:color="auto"/>
              </w:divBdr>
            </w:div>
            <w:div w:id="847409468">
              <w:marLeft w:val="0"/>
              <w:marRight w:val="0"/>
              <w:marTop w:val="0"/>
              <w:marBottom w:val="0"/>
              <w:divBdr>
                <w:top w:val="none" w:sz="0" w:space="0" w:color="auto"/>
                <w:left w:val="none" w:sz="0" w:space="0" w:color="auto"/>
                <w:bottom w:val="none" w:sz="0" w:space="0" w:color="auto"/>
                <w:right w:val="none" w:sz="0" w:space="0" w:color="auto"/>
              </w:divBdr>
            </w:div>
            <w:div w:id="583034139">
              <w:marLeft w:val="0"/>
              <w:marRight w:val="0"/>
              <w:marTop w:val="0"/>
              <w:marBottom w:val="0"/>
              <w:divBdr>
                <w:top w:val="none" w:sz="0" w:space="0" w:color="auto"/>
                <w:left w:val="none" w:sz="0" w:space="0" w:color="auto"/>
                <w:bottom w:val="none" w:sz="0" w:space="0" w:color="auto"/>
                <w:right w:val="none" w:sz="0" w:space="0" w:color="auto"/>
              </w:divBdr>
            </w:div>
            <w:div w:id="1666281888">
              <w:marLeft w:val="0"/>
              <w:marRight w:val="0"/>
              <w:marTop w:val="0"/>
              <w:marBottom w:val="0"/>
              <w:divBdr>
                <w:top w:val="none" w:sz="0" w:space="0" w:color="auto"/>
                <w:left w:val="none" w:sz="0" w:space="0" w:color="auto"/>
                <w:bottom w:val="none" w:sz="0" w:space="0" w:color="auto"/>
                <w:right w:val="none" w:sz="0" w:space="0" w:color="auto"/>
              </w:divBdr>
            </w:div>
            <w:div w:id="693967992">
              <w:marLeft w:val="0"/>
              <w:marRight w:val="0"/>
              <w:marTop w:val="0"/>
              <w:marBottom w:val="0"/>
              <w:divBdr>
                <w:top w:val="none" w:sz="0" w:space="0" w:color="auto"/>
                <w:left w:val="none" w:sz="0" w:space="0" w:color="auto"/>
                <w:bottom w:val="none" w:sz="0" w:space="0" w:color="auto"/>
                <w:right w:val="none" w:sz="0" w:space="0" w:color="auto"/>
              </w:divBdr>
            </w:div>
            <w:div w:id="1213611680">
              <w:marLeft w:val="0"/>
              <w:marRight w:val="0"/>
              <w:marTop w:val="0"/>
              <w:marBottom w:val="0"/>
              <w:divBdr>
                <w:top w:val="none" w:sz="0" w:space="0" w:color="auto"/>
                <w:left w:val="none" w:sz="0" w:space="0" w:color="auto"/>
                <w:bottom w:val="none" w:sz="0" w:space="0" w:color="auto"/>
                <w:right w:val="none" w:sz="0" w:space="0" w:color="auto"/>
              </w:divBdr>
            </w:div>
            <w:div w:id="370961520">
              <w:marLeft w:val="0"/>
              <w:marRight w:val="0"/>
              <w:marTop w:val="0"/>
              <w:marBottom w:val="0"/>
              <w:divBdr>
                <w:top w:val="none" w:sz="0" w:space="0" w:color="auto"/>
                <w:left w:val="none" w:sz="0" w:space="0" w:color="auto"/>
                <w:bottom w:val="none" w:sz="0" w:space="0" w:color="auto"/>
                <w:right w:val="none" w:sz="0" w:space="0" w:color="auto"/>
              </w:divBdr>
            </w:div>
            <w:div w:id="924614352">
              <w:marLeft w:val="0"/>
              <w:marRight w:val="0"/>
              <w:marTop w:val="0"/>
              <w:marBottom w:val="0"/>
              <w:divBdr>
                <w:top w:val="none" w:sz="0" w:space="0" w:color="auto"/>
                <w:left w:val="none" w:sz="0" w:space="0" w:color="auto"/>
                <w:bottom w:val="none" w:sz="0" w:space="0" w:color="auto"/>
                <w:right w:val="none" w:sz="0" w:space="0" w:color="auto"/>
              </w:divBdr>
            </w:div>
            <w:div w:id="309679724">
              <w:marLeft w:val="0"/>
              <w:marRight w:val="0"/>
              <w:marTop w:val="0"/>
              <w:marBottom w:val="0"/>
              <w:divBdr>
                <w:top w:val="none" w:sz="0" w:space="0" w:color="auto"/>
                <w:left w:val="none" w:sz="0" w:space="0" w:color="auto"/>
                <w:bottom w:val="none" w:sz="0" w:space="0" w:color="auto"/>
                <w:right w:val="none" w:sz="0" w:space="0" w:color="auto"/>
              </w:divBdr>
            </w:div>
            <w:div w:id="17242804">
              <w:marLeft w:val="0"/>
              <w:marRight w:val="0"/>
              <w:marTop w:val="0"/>
              <w:marBottom w:val="0"/>
              <w:divBdr>
                <w:top w:val="none" w:sz="0" w:space="0" w:color="auto"/>
                <w:left w:val="none" w:sz="0" w:space="0" w:color="auto"/>
                <w:bottom w:val="none" w:sz="0" w:space="0" w:color="auto"/>
                <w:right w:val="none" w:sz="0" w:space="0" w:color="auto"/>
              </w:divBdr>
            </w:div>
            <w:div w:id="199712179">
              <w:marLeft w:val="0"/>
              <w:marRight w:val="0"/>
              <w:marTop w:val="0"/>
              <w:marBottom w:val="0"/>
              <w:divBdr>
                <w:top w:val="none" w:sz="0" w:space="0" w:color="auto"/>
                <w:left w:val="none" w:sz="0" w:space="0" w:color="auto"/>
                <w:bottom w:val="none" w:sz="0" w:space="0" w:color="auto"/>
                <w:right w:val="none" w:sz="0" w:space="0" w:color="auto"/>
              </w:divBdr>
            </w:div>
            <w:div w:id="1177428434">
              <w:marLeft w:val="0"/>
              <w:marRight w:val="0"/>
              <w:marTop w:val="0"/>
              <w:marBottom w:val="0"/>
              <w:divBdr>
                <w:top w:val="none" w:sz="0" w:space="0" w:color="auto"/>
                <w:left w:val="none" w:sz="0" w:space="0" w:color="auto"/>
                <w:bottom w:val="none" w:sz="0" w:space="0" w:color="auto"/>
                <w:right w:val="none" w:sz="0" w:space="0" w:color="auto"/>
              </w:divBdr>
            </w:div>
            <w:div w:id="1198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3450">
      <w:bodyDiv w:val="1"/>
      <w:marLeft w:val="0"/>
      <w:marRight w:val="0"/>
      <w:marTop w:val="0"/>
      <w:marBottom w:val="0"/>
      <w:divBdr>
        <w:top w:val="none" w:sz="0" w:space="0" w:color="auto"/>
        <w:left w:val="none" w:sz="0" w:space="0" w:color="auto"/>
        <w:bottom w:val="none" w:sz="0" w:space="0" w:color="auto"/>
        <w:right w:val="none" w:sz="0" w:space="0" w:color="auto"/>
      </w:divBdr>
      <w:divsChild>
        <w:div w:id="1657999449">
          <w:marLeft w:val="0"/>
          <w:marRight w:val="0"/>
          <w:marTop w:val="0"/>
          <w:marBottom w:val="0"/>
          <w:divBdr>
            <w:top w:val="none" w:sz="0" w:space="0" w:color="auto"/>
            <w:left w:val="none" w:sz="0" w:space="0" w:color="auto"/>
            <w:bottom w:val="none" w:sz="0" w:space="0" w:color="auto"/>
            <w:right w:val="none" w:sz="0" w:space="0" w:color="auto"/>
          </w:divBdr>
          <w:divsChild>
            <w:div w:id="1027366010">
              <w:marLeft w:val="0"/>
              <w:marRight w:val="0"/>
              <w:marTop w:val="0"/>
              <w:marBottom w:val="0"/>
              <w:divBdr>
                <w:top w:val="none" w:sz="0" w:space="0" w:color="auto"/>
                <w:left w:val="none" w:sz="0" w:space="0" w:color="auto"/>
                <w:bottom w:val="none" w:sz="0" w:space="0" w:color="auto"/>
                <w:right w:val="none" w:sz="0" w:space="0" w:color="auto"/>
              </w:divBdr>
            </w:div>
            <w:div w:id="1413894773">
              <w:marLeft w:val="0"/>
              <w:marRight w:val="0"/>
              <w:marTop w:val="0"/>
              <w:marBottom w:val="0"/>
              <w:divBdr>
                <w:top w:val="none" w:sz="0" w:space="0" w:color="auto"/>
                <w:left w:val="none" w:sz="0" w:space="0" w:color="auto"/>
                <w:bottom w:val="none" w:sz="0" w:space="0" w:color="auto"/>
                <w:right w:val="none" w:sz="0" w:space="0" w:color="auto"/>
              </w:divBdr>
            </w:div>
            <w:div w:id="2037653063">
              <w:marLeft w:val="0"/>
              <w:marRight w:val="0"/>
              <w:marTop w:val="0"/>
              <w:marBottom w:val="0"/>
              <w:divBdr>
                <w:top w:val="none" w:sz="0" w:space="0" w:color="auto"/>
                <w:left w:val="none" w:sz="0" w:space="0" w:color="auto"/>
                <w:bottom w:val="none" w:sz="0" w:space="0" w:color="auto"/>
                <w:right w:val="none" w:sz="0" w:space="0" w:color="auto"/>
              </w:divBdr>
            </w:div>
            <w:div w:id="133959215">
              <w:marLeft w:val="0"/>
              <w:marRight w:val="0"/>
              <w:marTop w:val="0"/>
              <w:marBottom w:val="0"/>
              <w:divBdr>
                <w:top w:val="none" w:sz="0" w:space="0" w:color="auto"/>
                <w:left w:val="none" w:sz="0" w:space="0" w:color="auto"/>
                <w:bottom w:val="none" w:sz="0" w:space="0" w:color="auto"/>
                <w:right w:val="none" w:sz="0" w:space="0" w:color="auto"/>
              </w:divBdr>
            </w:div>
            <w:div w:id="442576049">
              <w:marLeft w:val="0"/>
              <w:marRight w:val="0"/>
              <w:marTop w:val="0"/>
              <w:marBottom w:val="0"/>
              <w:divBdr>
                <w:top w:val="none" w:sz="0" w:space="0" w:color="auto"/>
                <w:left w:val="none" w:sz="0" w:space="0" w:color="auto"/>
                <w:bottom w:val="none" w:sz="0" w:space="0" w:color="auto"/>
                <w:right w:val="none" w:sz="0" w:space="0" w:color="auto"/>
              </w:divBdr>
            </w:div>
            <w:div w:id="317729423">
              <w:marLeft w:val="0"/>
              <w:marRight w:val="0"/>
              <w:marTop w:val="0"/>
              <w:marBottom w:val="0"/>
              <w:divBdr>
                <w:top w:val="none" w:sz="0" w:space="0" w:color="auto"/>
                <w:left w:val="none" w:sz="0" w:space="0" w:color="auto"/>
                <w:bottom w:val="none" w:sz="0" w:space="0" w:color="auto"/>
                <w:right w:val="none" w:sz="0" w:space="0" w:color="auto"/>
              </w:divBdr>
            </w:div>
            <w:div w:id="918558653">
              <w:marLeft w:val="0"/>
              <w:marRight w:val="0"/>
              <w:marTop w:val="0"/>
              <w:marBottom w:val="0"/>
              <w:divBdr>
                <w:top w:val="none" w:sz="0" w:space="0" w:color="auto"/>
                <w:left w:val="none" w:sz="0" w:space="0" w:color="auto"/>
                <w:bottom w:val="none" w:sz="0" w:space="0" w:color="auto"/>
                <w:right w:val="none" w:sz="0" w:space="0" w:color="auto"/>
              </w:divBdr>
            </w:div>
            <w:div w:id="1091580936">
              <w:marLeft w:val="0"/>
              <w:marRight w:val="0"/>
              <w:marTop w:val="0"/>
              <w:marBottom w:val="0"/>
              <w:divBdr>
                <w:top w:val="none" w:sz="0" w:space="0" w:color="auto"/>
                <w:left w:val="none" w:sz="0" w:space="0" w:color="auto"/>
                <w:bottom w:val="none" w:sz="0" w:space="0" w:color="auto"/>
                <w:right w:val="none" w:sz="0" w:space="0" w:color="auto"/>
              </w:divBdr>
            </w:div>
            <w:div w:id="589966307">
              <w:marLeft w:val="0"/>
              <w:marRight w:val="0"/>
              <w:marTop w:val="0"/>
              <w:marBottom w:val="0"/>
              <w:divBdr>
                <w:top w:val="none" w:sz="0" w:space="0" w:color="auto"/>
                <w:left w:val="none" w:sz="0" w:space="0" w:color="auto"/>
                <w:bottom w:val="none" w:sz="0" w:space="0" w:color="auto"/>
                <w:right w:val="none" w:sz="0" w:space="0" w:color="auto"/>
              </w:divBdr>
            </w:div>
            <w:div w:id="760028812">
              <w:marLeft w:val="0"/>
              <w:marRight w:val="0"/>
              <w:marTop w:val="0"/>
              <w:marBottom w:val="0"/>
              <w:divBdr>
                <w:top w:val="none" w:sz="0" w:space="0" w:color="auto"/>
                <w:left w:val="none" w:sz="0" w:space="0" w:color="auto"/>
                <w:bottom w:val="none" w:sz="0" w:space="0" w:color="auto"/>
                <w:right w:val="none" w:sz="0" w:space="0" w:color="auto"/>
              </w:divBdr>
            </w:div>
            <w:div w:id="1828473703">
              <w:marLeft w:val="0"/>
              <w:marRight w:val="0"/>
              <w:marTop w:val="0"/>
              <w:marBottom w:val="0"/>
              <w:divBdr>
                <w:top w:val="none" w:sz="0" w:space="0" w:color="auto"/>
                <w:left w:val="none" w:sz="0" w:space="0" w:color="auto"/>
                <w:bottom w:val="none" w:sz="0" w:space="0" w:color="auto"/>
                <w:right w:val="none" w:sz="0" w:space="0" w:color="auto"/>
              </w:divBdr>
            </w:div>
            <w:div w:id="1358193809">
              <w:marLeft w:val="0"/>
              <w:marRight w:val="0"/>
              <w:marTop w:val="0"/>
              <w:marBottom w:val="0"/>
              <w:divBdr>
                <w:top w:val="none" w:sz="0" w:space="0" w:color="auto"/>
                <w:left w:val="none" w:sz="0" w:space="0" w:color="auto"/>
                <w:bottom w:val="none" w:sz="0" w:space="0" w:color="auto"/>
                <w:right w:val="none" w:sz="0" w:space="0" w:color="auto"/>
              </w:divBdr>
            </w:div>
            <w:div w:id="871764264">
              <w:marLeft w:val="0"/>
              <w:marRight w:val="0"/>
              <w:marTop w:val="0"/>
              <w:marBottom w:val="0"/>
              <w:divBdr>
                <w:top w:val="none" w:sz="0" w:space="0" w:color="auto"/>
                <w:left w:val="none" w:sz="0" w:space="0" w:color="auto"/>
                <w:bottom w:val="none" w:sz="0" w:space="0" w:color="auto"/>
                <w:right w:val="none" w:sz="0" w:space="0" w:color="auto"/>
              </w:divBdr>
            </w:div>
            <w:div w:id="1156529978">
              <w:marLeft w:val="0"/>
              <w:marRight w:val="0"/>
              <w:marTop w:val="0"/>
              <w:marBottom w:val="0"/>
              <w:divBdr>
                <w:top w:val="none" w:sz="0" w:space="0" w:color="auto"/>
                <w:left w:val="none" w:sz="0" w:space="0" w:color="auto"/>
                <w:bottom w:val="none" w:sz="0" w:space="0" w:color="auto"/>
                <w:right w:val="none" w:sz="0" w:space="0" w:color="auto"/>
              </w:divBdr>
            </w:div>
            <w:div w:id="515316011">
              <w:marLeft w:val="0"/>
              <w:marRight w:val="0"/>
              <w:marTop w:val="0"/>
              <w:marBottom w:val="0"/>
              <w:divBdr>
                <w:top w:val="none" w:sz="0" w:space="0" w:color="auto"/>
                <w:left w:val="none" w:sz="0" w:space="0" w:color="auto"/>
                <w:bottom w:val="none" w:sz="0" w:space="0" w:color="auto"/>
                <w:right w:val="none" w:sz="0" w:space="0" w:color="auto"/>
              </w:divBdr>
            </w:div>
            <w:div w:id="294604224">
              <w:marLeft w:val="0"/>
              <w:marRight w:val="0"/>
              <w:marTop w:val="0"/>
              <w:marBottom w:val="0"/>
              <w:divBdr>
                <w:top w:val="none" w:sz="0" w:space="0" w:color="auto"/>
                <w:left w:val="none" w:sz="0" w:space="0" w:color="auto"/>
                <w:bottom w:val="none" w:sz="0" w:space="0" w:color="auto"/>
                <w:right w:val="none" w:sz="0" w:space="0" w:color="auto"/>
              </w:divBdr>
            </w:div>
            <w:div w:id="1361781478">
              <w:marLeft w:val="0"/>
              <w:marRight w:val="0"/>
              <w:marTop w:val="0"/>
              <w:marBottom w:val="0"/>
              <w:divBdr>
                <w:top w:val="none" w:sz="0" w:space="0" w:color="auto"/>
                <w:left w:val="none" w:sz="0" w:space="0" w:color="auto"/>
                <w:bottom w:val="none" w:sz="0" w:space="0" w:color="auto"/>
                <w:right w:val="none" w:sz="0" w:space="0" w:color="auto"/>
              </w:divBdr>
            </w:div>
            <w:div w:id="1473060662">
              <w:marLeft w:val="0"/>
              <w:marRight w:val="0"/>
              <w:marTop w:val="0"/>
              <w:marBottom w:val="0"/>
              <w:divBdr>
                <w:top w:val="none" w:sz="0" w:space="0" w:color="auto"/>
                <w:left w:val="none" w:sz="0" w:space="0" w:color="auto"/>
                <w:bottom w:val="none" w:sz="0" w:space="0" w:color="auto"/>
                <w:right w:val="none" w:sz="0" w:space="0" w:color="auto"/>
              </w:divBdr>
            </w:div>
            <w:div w:id="2021348305">
              <w:marLeft w:val="0"/>
              <w:marRight w:val="0"/>
              <w:marTop w:val="0"/>
              <w:marBottom w:val="0"/>
              <w:divBdr>
                <w:top w:val="none" w:sz="0" w:space="0" w:color="auto"/>
                <w:left w:val="none" w:sz="0" w:space="0" w:color="auto"/>
                <w:bottom w:val="none" w:sz="0" w:space="0" w:color="auto"/>
                <w:right w:val="none" w:sz="0" w:space="0" w:color="auto"/>
              </w:divBdr>
            </w:div>
            <w:div w:id="588075313">
              <w:marLeft w:val="0"/>
              <w:marRight w:val="0"/>
              <w:marTop w:val="0"/>
              <w:marBottom w:val="0"/>
              <w:divBdr>
                <w:top w:val="none" w:sz="0" w:space="0" w:color="auto"/>
                <w:left w:val="none" w:sz="0" w:space="0" w:color="auto"/>
                <w:bottom w:val="none" w:sz="0" w:space="0" w:color="auto"/>
                <w:right w:val="none" w:sz="0" w:space="0" w:color="auto"/>
              </w:divBdr>
            </w:div>
            <w:div w:id="1568372087">
              <w:marLeft w:val="0"/>
              <w:marRight w:val="0"/>
              <w:marTop w:val="0"/>
              <w:marBottom w:val="0"/>
              <w:divBdr>
                <w:top w:val="none" w:sz="0" w:space="0" w:color="auto"/>
                <w:left w:val="none" w:sz="0" w:space="0" w:color="auto"/>
                <w:bottom w:val="none" w:sz="0" w:space="0" w:color="auto"/>
                <w:right w:val="none" w:sz="0" w:space="0" w:color="auto"/>
              </w:divBdr>
            </w:div>
            <w:div w:id="1887258531">
              <w:marLeft w:val="0"/>
              <w:marRight w:val="0"/>
              <w:marTop w:val="0"/>
              <w:marBottom w:val="0"/>
              <w:divBdr>
                <w:top w:val="none" w:sz="0" w:space="0" w:color="auto"/>
                <w:left w:val="none" w:sz="0" w:space="0" w:color="auto"/>
                <w:bottom w:val="none" w:sz="0" w:space="0" w:color="auto"/>
                <w:right w:val="none" w:sz="0" w:space="0" w:color="auto"/>
              </w:divBdr>
            </w:div>
            <w:div w:id="1434201875">
              <w:marLeft w:val="0"/>
              <w:marRight w:val="0"/>
              <w:marTop w:val="0"/>
              <w:marBottom w:val="0"/>
              <w:divBdr>
                <w:top w:val="none" w:sz="0" w:space="0" w:color="auto"/>
                <w:left w:val="none" w:sz="0" w:space="0" w:color="auto"/>
                <w:bottom w:val="none" w:sz="0" w:space="0" w:color="auto"/>
                <w:right w:val="none" w:sz="0" w:space="0" w:color="auto"/>
              </w:divBdr>
            </w:div>
            <w:div w:id="51580857">
              <w:marLeft w:val="0"/>
              <w:marRight w:val="0"/>
              <w:marTop w:val="0"/>
              <w:marBottom w:val="0"/>
              <w:divBdr>
                <w:top w:val="none" w:sz="0" w:space="0" w:color="auto"/>
                <w:left w:val="none" w:sz="0" w:space="0" w:color="auto"/>
                <w:bottom w:val="none" w:sz="0" w:space="0" w:color="auto"/>
                <w:right w:val="none" w:sz="0" w:space="0" w:color="auto"/>
              </w:divBdr>
            </w:div>
            <w:div w:id="1235092670">
              <w:marLeft w:val="0"/>
              <w:marRight w:val="0"/>
              <w:marTop w:val="0"/>
              <w:marBottom w:val="0"/>
              <w:divBdr>
                <w:top w:val="none" w:sz="0" w:space="0" w:color="auto"/>
                <w:left w:val="none" w:sz="0" w:space="0" w:color="auto"/>
                <w:bottom w:val="none" w:sz="0" w:space="0" w:color="auto"/>
                <w:right w:val="none" w:sz="0" w:space="0" w:color="auto"/>
              </w:divBdr>
            </w:div>
            <w:div w:id="1777018777">
              <w:marLeft w:val="0"/>
              <w:marRight w:val="0"/>
              <w:marTop w:val="0"/>
              <w:marBottom w:val="0"/>
              <w:divBdr>
                <w:top w:val="none" w:sz="0" w:space="0" w:color="auto"/>
                <w:left w:val="none" w:sz="0" w:space="0" w:color="auto"/>
                <w:bottom w:val="none" w:sz="0" w:space="0" w:color="auto"/>
                <w:right w:val="none" w:sz="0" w:space="0" w:color="auto"/>
              </w:divBdr>
            </w:div>
            <w:div w:id="547254972">
              <w:marLeft w:val="0"/>
              <w:marRight w:val="0"/>
              <w:marTop w:val="0"/>
              <w:marBottom w:val="0"/>
              <w:divBdr>
                <w:top w:val="none" w:sz="0" w:space="0" w:color="auto"/>
                <w:left w:val="none" w:sz="0" w:space="0" w:color="auto"/>
                <w:bottom w:val="none" w:sz="0" w:space="0" w:color="auto"/>
                <w:right w:val="none" w:sz="0" w:space="0" w:color="auto"/>
              </w:divBdr>
            </w:div>
            <w:div w:id="1098402393">
              <w:marLeft w:val="0"/>
              <w:marRight w:val="0"/>
              <w:marTop w:val="0"/>
              <w:marBottom w:val="0"/>
              <w:divBdr>
                <w:top w:val="none" w:sz="0" w:space="0" w:color="auto"/>
                <w:left w:val="none" w:sz="0" w:space="0" w:color="auto"/>
                <w:bottom w:val="none" w:sz="0" w:space="0" w:color="auto"/>
                <w:right w:val="none" w:sz="0" w:space="0" w:color="auto"/>
              </w:divBdr>
            </w:div>
            <w:div w:id="1581451839">
              <w:marLeft w:val="0"/>
              <w:marRight w:val="0"/>
              <w:marTop w:val="0"/>
              <w:marBottom w:val="0"/>
              <w:divBdr>
                <w:top w:val="none" w:sz="0" w:space="0" w:color="auto"/>
                <w:left w:val="none" w:sz="0" w:space="0" w:color="auto"/>
                <w:bottom w:val="none" w:sz="0" w:space="0" w:color="auto"/>
                <w:right w:val="none" w:sz="0" w:space="0" w:color="auto"/>
              </w:divBdr>
            </w:div>
            <w:div w:id="457266735">
              <w:marLeft w:val="0"/>
              <w:marRight w:val="0"/>
              <w:marTop w:val="0"/>
              <w:marBottom w:val="0"/>
              <w:divBdr>
                <w:top w:val="none" w:sz="0" w:space="0" w:color="auto"/>
                <w:left w:val="none" w:sz="0" w:space="0" w:color="auto"/>
                <w:bottom w:val="none" w:sz="0" w:space="0" w:color="auto"/>
                <w:right w:val="none" w:sz="0" w:space="0" w:color="auto"/>
              </w:divBdr>
            </w:div>
            <w:div w:id="1892424962">
              <w:marLeft w:val="0"/>
              <w:marRight w:val="0"/>
              <w:marTop w:val="0"/>
              <w:marBottom w:val="0"/>
              <w:divBdr>
                <w:top w:val="none" w:sz="0" w:space="0" w:color="auto"/>
                <w:left w:val="none" w:sz="0" w:space="0" w:color="auto"/>
                <w:bottom w:val="none" w:sz="0" w:space="0" w:color="auto"/>
                <w:right w:val="none" w:sz="0" w:space="0" w:color="auto"/>
              </w:divBdr>
            </w:div>
            <w:div w:id="1722510498">
              <w:marLeft w:val="0"/>
              <w:marRight w:val="0"/>
              <w:marTop w:val="0"/>
              <w:marBottom w:val="0"/>
              <w:divBdr>
                <w:top w:val="none" w:sz="0" w:space="0" w:color="auto"/>
                <w:left w:val="none" w:sz="0" w:space="0" w:color="auto"/>
                <w:bottom w:val="none" w:sz="0" w:space="0" w:color="auto"/>
                <w:right w:val="none" w:sz="0" w:space="0" w:color="auto"/>
              </w:divBdr>
            </w:div>
            <w:div w:id="915632646">
              <w:marLeft w:val="0"/>
              <w:marRight w:val="0"/>
              <w:marTop w:val="0"/>
              <w:marBottom w:val="0"/>
              <w:divBdr>
                <w:top w:val="none" w:sz="0" w:space="0" w:color="auto"/>
                <w:left w:val="none" w:sz="0" w:space="0" w:color="auto"/>
                <w:bottom w:val="none" w:sz="0" w:space="0" w:color="auto"/>
                <w:right w:val="none" w:sz="0" w:space="0" w:color="auto"/>
              </w:divBdr>
            </w:div>
            <w:div w:id="2118451217">
              <w:marLeft w:val="0"/>
              <w:marRight w:val="0"/>
              <w:marTop w:val="0"/>
              <w:marBottom w:val="0"/>
              <w:divBdr>
                <w:top w:val="none" w:sz="0" w:space="0" w:color="auto"/>
                <w:left w:val="none" w:sz="0" w:space="0" w:color="auto"/>
                <w:bottom w:val="none" w:sz="0" w:space="0" w:color="auto"/>
                <w:right w:val="none" w:sz="0" w:space="0" w:color="auto"/>
              </w:divBdr>
            </w:div>
            <w:div w:id="336468335">
              <w:marLeft w:val="0"/>
              <w:marRight w:val="0"/>
              <w:marTop w:val="0"/>
              <w:marBottom w:val="0"/>
              <w:divBdr>
                <w:top w:val="none" w:sz="0" w:space="0" w:color="auto"/>
                <w:left w:val="none" w:sz="0" w:space="0" w:color="auto"/>
                <w:bottom w:val="none" w:sz="0" w:space="0" w:color="auto"/>
                <w:right w:val="none" w:sz="0" w:space="0" w:color="auto"/>
              </w:divBdr>
            </w:div>
            <w:div w:id="931399884">
              <w:marLeft w:val="0"/>
              <w:marRight w:val="0"/>
              <w:marTop w:val="0"/>
              <w:marBottom w:val="0"/>
              <w:divBdr>
                <w:top w:val="none" w:sz="0" w:space="0" w:color="auto"/>
                <w:left w:val="none" w:sz="0" w:space="0" w:color="auto"/>
                <w:bottom w:val="none" w:sz="0" w:space="0" w:color="auto"/>
                <w:right w:val="none" w:sz="0" w:space="0" w:color="auto"/>
              </w:divBdr>
            </w:div>
            <w:div w:id="2084184562">
              <w:marLeft w:val="0"/>
              <w:marRight w:val="0"/>
              <w:marTop w:val="0"/>
              <w:marBottom w:val="0"/>
              <w:divBdr>
                <w:top w:val="none" w:sz="0" w:space="0" w:color="auto"/>
                <w:left w:val="none" w:sz="0" w:space="0" w:color="auto"/>
                <w:bottom w:val="none" w:sz="0" w:space="0" w:color="auto"/>
                <w:right w:val="none" w:sz="0" w:space="0" w:color="auto"/>
              </w:divBdr>
            </w:div>
            <w:div w:id="1426731996">
              <w:marLeft w:val="0"/>
              <w:marRight w:val="0"/>
              <w:marTop w:val="0"/>
              <w:marBottom w:val="0"/>
              <w:divBdr>
                <w:top w:val="none" w:sz="0" w:space="0" w:color="auto"/>
                <w:left w:val="none" w:sz="0" w:space="0" w:color="auto"/>
                <w:bottom w:val="none" w:sz="0" w:space="0" w:color="auto"/>
                <w:right w:val="none" w:sz="0" w:space="0" w:color="auto"/>
              </w:divBdr>
            </w:div>
            <w:div w:id="612790963">
              <w:marLeft w:val="0"/>
              <w:marRight w:val="0"/>
              <w:marTop w:val="0"/>
              <w:marBottom w:val="0"/>
              <w:divBdr>
                <w:top w:val="none" w:sz="0" w:space="0" w:color="auto"/>
                <w:left w:val="none" w:sz="0" w:space="0" w:color="auto"/>
                <w:bottom w:val="none" w:sz="0" w:space="0" w:color="auto"/>
                <w:right w:val="none" w:sz="0" w:space="0" w:color="auto"/>
              </w:divBdr>
            </w:div>
            <w:div w:id="1694109122">
              <w:marLeft w:val="0"/>
              <w:marRight w:val="0"/>
              <w:marTop w:val="0"/>
              <w:marBottom w:val="0"/>
              <w:divBdr>
                <w:top w:val="none" w:sz="0" w:space="0" w:color="auto"/>
                <w:left w:val="none" w:sz="0" w:space="0" w:color="auto"/>
                <w:bottom w:val="none" w:sz="0" w:space="0" w:color="auto"/>
                <w:right w:val="none" w:sz="0" w:space="0" w:color="auto"/>
              </w:divBdr>
            </w:div>
            <w:div w:id="1772894637">
              <w:marLeft w:val="0"/>
              <w:marRight w:val="0"/>
              <w:marTop w:val="0"/>
              <w:marBottom w:val="0"/>
              <w:divBdr>
                <w:top w:val="none" w:sz="0" w:space="0" w:color="auto"/>
                <w:left w:val="none" w:sz="0" w:space="0" w:color="auto"/>
                <w:bottom w:val="none" w:sz="0" w:space="0" w:color="auto"/>
                <w:right w:val="none" w:sz="0" w:space="0" w:color="auto"/>
              </w:divBdr>
            </w:div>
            <w:div w:id="706873262">
              <w:marLeft w:val="0"/>
              <w:marRight w:val="0"/>
              <w:marTop w:val="0"/>
              <w:marBottom w:val="0"/>
              <w:divBdr>
                <w:top w:val="none" w:sz="0" w:space="0" w:color="auto"/>
                <w:left w:val="none" w:sz="0" w:space="0" w:color="auto"/>
                <w:bottom w:val="none" w:sz="0" w:space="0" w:color="auto"/>
                <w:right w:val="none" w:sz="0" w:space="0" w:color="auto"/>
              </w:divBdr>
            </w:div>
            <w:div w:id="862279117">
              <w:marLeft w:val="0"/>
              <w:marRight w:val="0"/>
              <w:marTop w:val="0"/>
              <w:marBottom w:val="0"/>
              <w:divBdr>
                <w:top w:val="none" w:sz="0" w:space="0" w:color="auto"/>
                <w:left w:val="none" w:sz="0" w:space="0" w:color="auto"/>
                <w:bottom w:val="none" w:sz="0" w:space="0" w:color="auto"/>
                <w:right w:val="none" w:sz="0" w:space="0" w:color="auto"/>
              </w:divBdr>
            </w:div>
            <w:div w:id="1148472573">
              <w:marLeft w:val="0"/>
              <w:marRight w:val="0"/>
              <w:marTop w:val="0"/>
              <w:marBottom w:val="0"/>
              <w:divBdr>
                <w:top w:val="none" w:sz="0" w:space="0" w:color="auto"/>
                <w:left w:val="none" w:sz="0" w:space="0" w:color="auto"/>
                <w:bottom w:val="none" w:sz="0" w:space="0" w:color="auto"/>
                <w:right w:val="none" w:sz="0" w:space="0" w:color="auto"/>
              </w:divBdr>
            </w:div>
            <w:div w:id="313804684">
              <w:marLeft w:val="0"/>
              <w:marRight w:val="0"/>
              <w:marTop w:val="0"/>
              <w:marBottom w:val="0"/>
              <w:divBdr>
                <w:top w:val="none" w:sz="0" w:space="0" w:color="auto"/>
                <w:left w:val="none" w:sz="0" w:space="0" w:color="auto"/>
                <w:bottom w:val="none" w:sz="0" w:space="0" w:color="auto"/>
                <w:right w:val="none" w:sz="0" w:space="0" w:color="auto"/>
              </w:divBdr>
            </w:div>
            <w:div w:id="1800490309">
              <w:marLeft w:val="0"/>
              <w:marRight w:val="0"/>
              <w:marTop w:val="0"/>
              <w:marBottom w:val="0"/>
              <w:divBdr>
                <w:top w:val="none" w:sz="0" w:space="0" w:color="auto"/>
                <w:left w:val="none" w:sz="0" w:space="0" w:color="auto"/>
                <w:bottom w:val="none" w:sz="0" w:space="0" w:color="auto"/>
                <w:right w:val="none" w:sz="0" w:space="0" w:color="auto"/>
              </w:divBdr>
            </w:div>
            <w:div w:id="1659454299">
              <w:marLeft w:val="0"/>
              <w:marRight w:val="0"/>
              <w:marTop w:val="0"/>
              <w:marBottom w:val="0"/>
              <w:divBdr>
                <w:top w:val="none" w:sz="0" w:space="0" w:color="auto"/>
                <w:left w:val="none" w:sz="0" w:space="0" w:color="auto"/>
                <w:bottom w:val="none" w:sz="0" w:space="0" w:color="auto"/>
                <w:right w:val="none" w:sz="0" w:space="0" w:color="auto"/>
              </w:divBdr>
            </w:div>
            <w:div w:id="563031785">
              <w:marLeft w:val="0"/>
              <w:marRight w:val="0"/>
              <w:marTop w:val="0"/>
              <w:marBottom w:val="0"/>
              <w:divBdr>
                <w:top w:val="none" w:sz="0" w:space="0" w:color="auto"/>
                <w:left w:val="none" w:sz="0" w:space="0" w:color="auto"/>
                <w:bottom w:val="none" w:sz="0" w:space="0" w:color="auto"/>
                <w:right w:val="none" w:sz="0" w:space="0" w:color="auto"/>
              </w:divBdr>
            </w:div>
            <w:div w:id="856849403">
              <w:marLeft w:val="0"/>
              <w:marRight w:val="0"/>
              <w:marTop w:val="0"/>
              <w:marBottom w:val="0"/>
              <w:divBdr>
                <w:top w:val="none" w:sz="0" w:space="0" w:color="auto"/>
                <w:left w:val="none" w:sz="0" w:space="0" w:color="auto"/>
                <w:bottom w:val="none" w:sz="0" w:space="0" w:color="auto"/>
                <w:right w:val="none" w:sz="0" w:space="0" w:color="auto"/>
              </w:divBdr>
            </w:div>
            <w:div w:id="1949654784">
              <w:marLeft w:val="0"/>
              <w:marRight w:val="0"/>
              <w:marTop w:val="0"/>
              <w:marBottom w:val="0"/>
              <w:divBdr>
                <w:top w:val="none" w:sz="0" w:space="0" w:color="auto"/>
                <w:left w:val="none" w:sz="0" w:space="0" w:color="auto"/>
                <w:bottom w:val="none" w:sz="0" w:space="0" w:color="auto"/>
                <w:right w:val="none" w:sz="0" w:space="0" w:color="auto"/>
              </w:divBdr>
            </w:div>
            <w:div w:id="975136639">
              <w:marLeft w:val="0"/>
              <w:marRight w:val="0"/>
              <w:marTop w:val="0"/>
              <w:marBottom w:val="0"/>
              <w:divBdr>
                <w:top w:val="none" w:sz="0" w:space="0" w:color="auto"/>
                <w:left w:val="none" w:sz="0" w:space="0" w:color="auto"/>
                <w:bottom w:val="none" w:sz="0" w:space="0" w:color="auto"/>
                <w:right w:val="none" w:sz="0" w:space="0" w:color="auto"/>
              </w:divBdr>
            </w:div>
            <w:div w:id="178470995">
              <w:marLeft w:val="0"/>
              <w:marRight w:val="0"/>
              <w:marTop w:val="0"/>
              <w:marBottom w:val="0"/>
              <w:divBdr>
                <w:top w:val="none" w:sz="0" w:space="0" w:color="auto"/>
                <w:left w:val="none" w:sz="0" w:space="0" w:color="auto"/>
                <w:bottom w:val="none" w:sz="0" w:space="0" w:color="auto"/>
                <w:right w:val="none" w:sz="0" w:space="0" w:color="auto"/>
              </w:divBdr>
            </w:div>
            <w:div w:id="972179084">
              <w:marLeft w:val="0"/>
              <w:marRight w:val="0"/>
              <w:marTop w:val="0"/>
              <w:marBottom w:val="0"/>
              <w:divBdr>
                <w:top w:val="none" w:sz="0" w:space="0" w:color="auto"/>
                <w:left w:val="none" w:sz="0" w:space="0" w:color="auto"/>
                <w:bottom w:val="none" w:sz="0" w:space="0" w:color="auto"/>
                <w:right w:val="none" w:sz="0" w:space="0" w:color="auto"/>
              </w:divBdr>
            </w:div>
            <w:div w:id="409474313">
              <w:marLeft w:val="0"/>
              <w:marRight w:val="0"/>
              <w:marTop w:val="0"/>
              <w:marBottom w:val="0"/>
              <w:divBdr>
                <w:top w:val="none" w:sz="0" w:space="0" w:color="auto"/>
                <w:left w:val="none" w:sz="0" w:space="0" w:color="auto"/>
                <w:bottom w:val="none" w:sz="0" w:space="0" w:color="auto"/>
                <w:right w:val="none" w:sz="0" w:space="0" w:color="auto"/>
              </w:divBdr>
            </w:div>
            <w:div w:id="246157668">
              <w:marLeft w:val="0"/>
              <w:marRight w:val="0"/>
              <w:marTop w:val="0"/>
              <w:marBottom w:val="0"/>
              <w:divBdr>
                <w:top w:val="none" w:sz="0" w:space="0" w:color="auto"/>
                <w:left w:val="none" w:sz="0" w:space="0" w:color="auto"/>
                <w:bottom w:val="none" w:sz="0" w:space="0" w:color="auto"/>
                <w:right w:val="none" w:sz="0" w:space="0" w:color="auto"/>
              </w:divBdr>
            </w:div>
            <w:div w:id="724766419">
              <w:marLeft w:val="0"/>
              <w:marRight w:val="0"/>
              <w:marTop w:val="0"/>
              <w:marBottom w:val="0"/>
              <w:divBdr>
                <w:top w:val="none" w:sz="0" w:space="0" w:color="auto"/>
                <w:left w:val="none" w:sz="0" w:space="0" w:color="auto"/>
                <w:bottom w:val="none" w:sz="0" w:space="0" w:color="auto"/>
                <w:right w:val="none" w:sz="0" w:space="0" w:color="auto"/>
              </w:divBdr>
            </w:div>
            <w:div w:id="827553866">
              <w:marLeft w:val="0"/>
              <w:marRight w:val="0"/>
              <w:marTop w:val="0"/>
              <w:marBottom w:val="0"/>
              <w:divBdr>
                <w:top w:val="none" w:sz="0" w:space="0" w:color="auto"/>
                <w:left w:val="none" w:sz="0" w:space="0" w:color="auto"/>
                <w:bottom w:val="none" w:sz="0" w:space="0" w:color="auto"/>
                <w:right w:val="none" w:sz="0" w:space="0" w:color="auto"/>
              </w:divBdr>
            </w:div>
            <w:div w:id="1230649128">
              <w:marLeft w:val="0"/>
              <w:marRight w:val="0"/>
              <w:marTop w:val="0"/>
              <w:marBottom w:val="0"/>
              <w:divBdr>
                <w:top w:val="none" w:sz="0" w:space="0" w:color="auto"/>
                <w:left w:val="none" w:sz="0" w:space="0" w:color="auto"/>
                <w:bottom w:val="none" w:sz="0" w:space="0" w:color="auto"/>
                <w:right w:val="none" w:sz="0" w:space="0" w:color="auto"/>
              </w:divBdr>
            </w:div>
            <w:div w:id="408506195">
              <w:marLeft w:val="0"/>
              <w:marRight w:val="0"/>
              <w:marTop w:val="0"/>
              <w:marBottom w:val="0"/>
              <w:divBdr>
                <w:top w:val="none" w:sz="0" w:space="0" w:color="auto"/>
                <w:left w:val="none" w:sz="0" w:space="0" w:color="auto"/>
                <w:bottom w:val="none" w:sz="0" w:space="0" w:color="auto"/>
                <w:right w:val="none" w:sz="0" w:space="0" w:color="auto"/>
              </w:divBdr>
            </w:div>
            <w:div w:id="832070292">
              <w:marLeft w:val="0"/>
              <w:marRight w:val="0"/>
              <w:marTop w:val="0"/>
              <w:marBottom w:val="0"/>
              <w:divBdr>
                <w:top w:val="none" w:sz="0" w:space="0" w:color="auto"/>
                <w:left w:val="none" w:sz="0" w:space="0" w:color="auto"/>
                <w:bottom w:val="none" w:sz="0" w:space="0" w:color="auto"/>
                <w:right w:val="none" w:sz="0" w:space="0" w:color="auto"/>
              </w:divBdr>
            </w:div>
            <w:div w:id="1781601482">
              <w:marLeft w:val="0"/>
              <w:marRight w:val="0"/>
              <w:marTop w:val="0"/>
              <w:marBottom w:val="0"/>
              <w:divBdr>
                <w:top w:val="none" w:sz="0" w:space="0" w:color="auto"/>
                <w:left w:val="none" w:sz="0" w:space="0" w:color="auto"/>
                <w:bottom w:val="none" w:sz="0" w:space="0" w:color="auto"/>
                <w:right w:val="none" w:sz="0" w:space="0" w:color="auto"/>
              </w:divBdr>
            </w:div>
            <w:div w:id="367877628">
              <w:marLeft w:val="0"/>
              <w:marRight w:val="0"/>
              <w:marTop w:val="0"/>
              <w:marBottom w:val="0"/>
              <w:divBdr>
                <w:top w:val="none" w:sz="0" w:space="0" w:color="auto"/>
                <w:left w:val="none" w:sz="0" w:space="0" w:color="auto"/>
                <w:bottom w:val="none" w:sz="0" w:space="0" w:color="auto"/>
                <w:right w:val="none" w:sz="0" w:space="0" w:color="auto"/>
              </w:divBdr>
            </w:div>
            <w:div w:id="981034614">
              <w:marLeft w:val="0"/>
              <w:marRight w:val="0"/>
              <w:marTop w:val="0"/>
              <w:marBottom w:val="0"/>
              <w:divBdr>
                <w:top w:val="none" w:sz="0" w:space="0" w:color="auto"/>
                <w:left w:val="none" w:sz="0" w:space="0" w:color="auto"/>
                <w:bottom w:val="none" w:sz="0" w:space="0" w:color="auto"/>
                <w:right w:val="none" w:sz="0" w:space="0" w:color="auto"/>
              </w:divBdr>
            </w:div>
            <w:div w:id="1586496239">
              <w:marLeft w:val="0"/>
              <w:marRight w:val="0"/>
              <w:marTop w:val="0"/>
              <w:marBottom w:val="0"/>
              <w:divBdr>
                <w:top w:val="none" w:sz="0" w:space="0" w:color="auto"/>
                <w:left w:val="none" w:sz="0" w:space="0" w:color="auto"/>
                <w:bottom w:val="none" w:sz="0" w:space="0" w:color="auto"/>
                <w:right w:val="none" w:sz="0" w:space="0" w:color="auto"/>
              </w:divBdr>
            </w:div>
            <w:div w:id="648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561">
      <w:bodyDiv w:val="1"/>
      <w:marLeft w:val="0"/>
      <w:marRight w:val="0"/>
      <w:marTop w:val="0"/>
      <w:marBottom w:val="0"/>
      <w:divBdr>
        <w:top w:val="none" w:sz="0" w:space="0" w:color="auto"/>
        <w:left w:val="none" w:sz="0" w:space="0" w:color="auto"/>
        <w:bottom w:val="none" w:sz="0" w:space="0" w:color="auto"/>
        <w:right w:val="none" w:sz="0" w:space="0" w:color="auto"/>
      </w:divBdr>
      <w:divsChild>
        <w:div w:id="1831948889">
          <w:marLeft w:val="0"/>
          <w:marRight w:val="0"/>
          <w:marTop w:val="0"/>
          <w:marBottom w:val="0"/>
          <w:divBdr>
            <w:top w:val="none" w:sz="0" w:space="0" w:color="auto"/>
            <w:left w:val="none" w:sz="0" w:space="0" w:color="auto"/>
            <w:bottom w:val="none" w:sz="0" w:space="0" w:color="auto"/>
            <w:right w:val="none" w:sz="0" w:space="0" w:color="auto"/>
          </w:divBdr>
        </w:div>
        <w:div w:id="1029574249">
          <w:marLeft w:val="0"/>
          <w:marRight w:val="0"/>
          <w:marTop w:val="0"/>
          <w:marBottom w:val="0"/>
          <w:divBdr>
            <w:top w:val="none" w:sz="0" w:space="0" w:color="auto"/>
            <w:left w:val="none" w:sz="0" w:space="0" w:color="auto"/>
            <w:bottom w:val="none" w:sz="0" w:space="0" w:color="auto"/>
            <w:right w:val="none" w:sz="0" w:space="0" w:color="auto"/>
          </w:divBdr>
        </w:div>
        <w:div w:id="1483278716">
          <w:marLeft w:val="0"/>
          <w:marRight w:val="0"/>
          <w:marTop w:val="0"/>
          <w:marBottom w:val="0"/>
          <w:divBdr>
            <w:top w:val="none" w:sz="0" w:space="0" w:color="auto"/>
            <w:left w:val="none" w:sz="0" w:space="0" w:color="auto"/>
            <w:bottom w:val="none" w:sz="0" w:space="0" w:color="auto"/>
            <w:right w:val="none" w:sz="0" w:space="0" w:color="auto"/>
          </w:divBdr>
        </w:div>
        <w:div w:id="1811048464">
          <w:marLeft w:val="0"/>
          <w:marRight w:val="0"/>
          <w:marTop w:val="0"/>
          <w:marBottom w:val="0"/>
          <w:divBdr>
            <w:top w:val="none" w:sz="0" w:space="0" w:color="auto"/>
            <w:left w:val="none" w:sz="0" w:space="0" w:color="auto"/>
            <w:bottom w:val="none" w:sz="0" w:space="0" w:color="auto"/>
            <w:right w:val="none" w:sz="0" w:space="0" w:color="auto"/>
          </w:divBdr>
        </w:div>
        <w:div w:id="1367756414">
          <w:marLeft w:val="0"/>
          <w:marRight w:val="0"/>
          <w:marTop w:val="0"/>
          <w:marBottom w:val="0"/>
          <w:divBdr>
            <w:top w:val="none" w:sz="0" w:space="0" w:color="auto"/>
            <w:left w:val="none" w:sz="0" w:space="0" w:color="auto"/>
            <w:bottom w:val="none" w:sz="0" w:space="0" w:color="auto"/>
            <w:right w:val="none" w:sz="0" w:space="0" w:color="auto"/>
          </w:divBdr>
        </w:div>
        <w:div w:id="1288122837">
          <w:marLeft w:val="0"/>
          <w:marRight w:val="0"/>
          <w:marTop w:val="0"/>
          <w:marBottom w:val="0"/>
          <w:divBdr>
            <w:top w:val="none" w:sz="0" w:space="0" w:color="auto"/>
            <w:left w:val="none" w:sz="0" w:space="0" w:color="auto"/>
            <w:bottom w:val="none" w:sz="0" w:space="0" w:color="auto"/>
            <w:right w:val="none" w:sz="0" w:space="0" w:color="auto"/>
          </w:divBdr>
        </w:div>
        <w:div w:id="1645504904">
          <w:marLeft w:val="0"/>
          <w:marRight w:val="0"/>
          <w:marTop w:val="0"/>
          <w:marBottom w:val="0"/>
          <w:divBdr>
            <w:top w:val="none" w:sz="0" w:space="0" w:color="auto"/>
            <w:left w:val="none" w:sz="0" w:space="0" w:color="auto"/>
            <w:bottom w:val="none" w:sz="0" w:space="0" w:color="auto"/>
            <w:right w:val="none" w:sz="0" w:space="0" w:color="auto"/>
          </w:divBdr>
        </w:div>
        <w:div w:id="713314060">
          <w:marLeft w:val="0"/>
          <w:marRight w:val="0"/>
          <w:marTop w:val="0"/>
          <w:marBottom w:val="0"/>
          <w:divBdr>
            <w:top w:val="none" w:sz="0" w:space="0" w:color="auto"/>
            <w:left w:val="none" w:sz="0" w:space="0" w:color="auto"/>
            <w:bottom w:val="none" w:sz="0" w:space="0" w:color="auto"/>
            <w:right w:val="none" w:sz="0" w:space="0" w:color="auto"/>
          </w:divBdr>
        </w:div>
        <w:div w:id="692848475">
          <w:marLeft w:val="0"/>
          <w:marRight w:val="0"/>
          <w:marTop w:val="0"/>
          <w:marBottom w:val="0"/>
          <w:divBdr>
            <w:top w:val="none" w:sz="0" w:space="0" w:color="auto"/>
            <w:left w:val="none" w:sz="0" w:space="0" w:color="auto"/>
            <w:bottom w:val="none" w:sz="0" w:space="0" w:color="auto"/>
            <w:right w:val="none" w:sz="0" w:space="0" w:color="auto"/>
          </w:divBdr>
        </w:div>
      </w:divsChild>
    </w:div>
    <w:div w:id="827211306">
      <w:bodyDiv w:val="1"/>
      <w:marLeft w:val="0"/>
      <w:marRight w:val="0"/>
      <w:marTop w:val="0"/>
      <w:marBottom w:val="0"/>
      <w:divBdr>
        <w:top w:val="none" w:sz="0" w:space="0" w:color="auto"/>
        <w:left w:val="none" w:sz="0" w:space="0" w:color="auto"/>
        <w:bottom w:val="none" w:sz="0" w:space="0" w:color="auto"/>
        <w:right w:val="none" w:sz="0" w:space="0" w:color="auto"/>
      </w:divBdr>
      <w:divsChild>
        <w:div w:id="1420296370">
          <w:marLeft w:val="0"/>
          <w:marRight w:val="0"/>
          <w:marTop w:val="0"/>
          <w:marBottom w:val="0"/>
          <w:divBdr>
            <w:top w:val="none" w:sz="0" w:space="0" w:color="auto"/>
            <w:left w:val="none" w:sz="0" w:space="0" w:color="auto"/>
            <w:bottom w:val="none" w:sz="0" w:space="0" w:color="auto"/>
            <w:right w:val="none" w:sz="0" w:space="0" w:color="auto"/>
          </w:divBdr>
        </w:div>
        <w:div w:id="944195289">
          <w:marLeft w:val="0"/>
          <w:marRight w:val="0"/>
          <w:marTop w:val="0"/>
          <w:marBottom w:val="0"/>
          <w:divBdr>
            <w:top w:val="none" w:sz="0" w:space="0" w:color="auto"/>
            <w:left w:val="none" w:sz="0" w:space="0" w:color="auto"/>
            <w:bottom w:val="none" w:sz="0" w:space="0" w:color="auto"/>
            <w:right w:val="none" w:sz="0" w:space="0" w:color="auto"/>
          </w:divBdr>
        </w:div>
        <w:div w:id="288634003">
          <w:marLeft w:val="0"/>
          <w:marRight w:val="0"/>
          <w:marTop w:val="0"/>
          <w:marBottom w:val="0"/>
          <w:divBdr>
            <w:top w:val="none" w:sz="0" w:space="0" w:color="auto"/>
            <w:left w:val="none" w:sz="0" w:space="0" w:color="auto"/>
            <w:bottom w:val="none" w:sz="0" w:space="0" w:color="auto"/>
            <w:right w:val="none" w:sz="0" w:space="0" w:color="auto"/>
          </w:divBdr>
        </w:div>
        <w:div w:id="191041413">
          <w:marLeft w:val="0"/>
          <w:marRight w:val="0"/>
          <w:marTop w:val="0"/>
          <w:marBottom w:val="0"/>
          <w:divBdr>
            <w:top w:val="none" w:sz="0" w:space="0" w:color="auto"/>
            <w:left w:val="none" w:sz="0" w:space="0" w:color="auto"/>
            <w:bottom w:val="none" w:sz="0" w:space="0" w:color="auto"/>
            <w:right w:val="none" w:sz="0" w:space="0" w:color="auto"/>
          </w:divBdr>
        </w:div>
        <w:div w:id="1532064211">
          <w:marLeft w:val="0"/>
          <w:marRight w:val="0"/>
          <w:marTop w:val="0"/>
          <w:marBottom w:val="0"/>
          <w:divBdr>
            <w:top w:val="none" w:sz="0" w:space="0" w:color="auto"/>
            <w:left w:val="none" w:sz="0" w:space="0" w:color="auto"/>
            <w:bottom w:val="none" w:sz="0" w:space="0" w:color="auto"/>
            <w:right w:val="none" w:sz="0" w:space="0" w:color="auto"/>
          </w:divBdr>
        </w:div>
        <w:div w:id="1346328392">
          <w:marLeft w:val="0"/>
          <w:marRight w:val="0"/>
          <w:marTop w:val="0"/>
          <w:marBottom w:val="0"/>
          <w:divBdr>
            <w:top w:val="none" w:sz="0" w:space="0" w:color="auto"/>
            <w:left w:val="none" w:sz="0" w:space="0" w:color="auto"/>
            <w:bottom w:val="none" w:sz="0" w:space="0" w:color="auto"/>
            <w:right w:val="none" w:sz="0" w:space="0" w:color="auto"/>
          </w:divBdr>
        </w:div>
        <w:div w:id="1965188580">
          <w:marLeft w:val="0"/>
          <w:marRight w:val="0"/>
          <w:marTop w:val="0"/>
          <w:marBottom w:val="0"/>
          <w:divBdr>
            <w:top w:val="none" w:sz="0" w:space="0" w:color="auto"/>
            <w:left w:val="none" w:sz="0" w:space="0" w:color="auto"/>
            <w:bottom w:val="none" w:sz="0" w:space="0" w:color="auto"/>
            <w:right w:val="none" w:sz="0" w:space="0" w:color="auto"/>
          </w:divBdr>
        </w:div>
        <w:div w:id="302589168">
          <w:marLeft w:val="0"/>
          <w:marRight w:val="0"/>
          <w:marTop w:val="0"/>
          <w:marBottom w:val="0"/>
          <w:divBdr>
            <w:top w:val="none" w:sz="0" w:space="0" w:color="auto"/>
            <w:left w:val="none" w:sz="0" w:space="0" w:color="auto"/>
            <w:bottom w:val="none" w:sz="0" w:space="0" w:color="auto"/>
            <w:right w:val="none" w:sz="0" w:space="0" w:color="auto"/>
          </w:divBdr>
        </w:div>
        <w:div w:id="323629541">
          <w:marLeft w:val="0"/>
          <w:marRight w:val="0"/>
          <w:marTop w:val="0"/>
          <w:marBottom w:val="0"/>
          <w:divBdr>
            <w:top w:val="none" w:sz="0" w:space="0" w:color="auto"/>
            <w:left w:val="none" w:sz="0" w:space="0" w:color="auto"/>
            <w:bottom w:val="none" w:sz="0" w:space="0" w:color="auto"/>
            <w:right w:val="none" w:sz="0" w:space="0" w:color="auto"/>
          </w:divBdr>
        </w:div>
      </w:divsChild>
    </w:div>
    <w:div w:id="920023144">
      <w:bodyDiv w:val="1"/>
      <w:marLeft w:val="0"/>
      <w:marRight w:val="0"/>
      <w:marTop w:val="0"/>
      <w:marBottom w:val="0"/>
      <w:divBdr>
        <w:top w:val="none" w:sz="0" w:space="0" w:color="auto"/>
        <w:left w:val="none" w:sz="0" w:space="0" w:color="auto"/>
        <w:bottom w:val="none" w:sz="0" w:space="0" w:color="auto"/>
        <w:right w:val="none" w:sz="0" w:space="0" w:color="auto"/>
      </w:divBdr>
    </w:div>
    <w:div w:id="962074638">
      <w:bodyDiv w:val="1"/>
      <w:marLeft w:val="0"/>
      <w:marRight w:val="0"/>
      <w:marTop w:val="0"/>
      <w:marBottom w:val="0"/>
      <w:divBdr>
        <w:top w:val="none" w:sz="0" w:space="0" w:color="auto"/>
        <w:left w:val="none" w:sz="0" w:space="0" w:color="auto"/>
        <w:bottom w:val="none" w:sz="0" w:space="0" w:color="auto"/>
        <w:right w:val="none" w:sz="0" w:space="0" w:color="auto"/>
      </w:divBdr>
      <w:divsChild>
        <w:div w:id="2074892546">
          <w:marLeft w:val="0"/>
          <w:marRight w:val="0"/>
          <w:marTop w:val="0"/>
          <w:marBottom w:val="0"/>
          <w:divBdr>
            <w:top w:val="none" w:sz="0" w:space="0" w:color="auto"/>
            <w:left w:val="none" w:sz="0" w:space="0" w:color="auto"/>
            <w:bottom w:val="none" w:sz="0" w:space="0" w:color="auto"/>
            <w:right w:val="none" w:sz="0" w:space="0" w:color="auto"/>
          </w:divBdr>
          <w:divsChild>
            <w:div w:id="1619098906">
              <w:marLeft w:val="0"/>
              <w:marRight w:val="0"/>
              <w:marTop w:val="0"/>
              <w:marBottom w:val="0"/>
              <w:divBdr>
                <w:top w:val="none" w:sz="0" w:space="0" w:color="auto"/>
                <w:left w:val="none" w:sz="0" w:space="0" w:color="auto"/>
                <w:bottom w:val="none" w:sz="0" w:space="0" w:color="auto"/>
                <w:right w:val="none" w:sz="0" w:space="0" w:color="auto"/>
              </w:divBdr>
            </w:div>
            <w:div w:id="2085179221">
              <w:marLeft w:val="0"/>
              <w:marRight w:val="0"/>
              <w:marTop w:val="0"/>
              <w:marBottom w:val="0"/>
              <w:divBdr>
                <w:top w:val="none" w:sz="0" w:space="0" w:color="auto"/>
                <w:left w:val="none" w:sz="0" w:space="0" w:color="auto"/>
                <w:bottom w:val="none" w:sz="0" w:space="0" w:color="auto"/>
                <w:right w:val="none" w:sz="0" w:space="0" w:color="auto"/>
              </w:divBdr>
            </w:div>
            <w:div w:id="2132741126">
              <w:marLeft w:val="0"/>
              <w:marRight w:val="0"/>
              <w:marTop w:val="0"/>
              <w:marBottom w:val="0"/>
              <w:divBdr>
                <w:top w:val="none" w:sz="0" w:space="0" w:color="auto"/>
                <w:left w:val="none" w:sz="0" w:space="0" w:color="auto"/>
                <w:bottom w:val="none" w:sz="0" w:space="0" w:color="auto"/>
                <w:right w:val="none" w:sz="0" w:space="0" w:color="auto"/>
              </w:divBdr>
            </w:div>
            <w:div w:id="1219897684">
              <w:marLeft w:val="0"/>
              <w:marRight w:val="0"/>
              <w:marTop w:val="0"/>
              <w:marBottom w:val="0"/>
              <w:divBdr>
                <w:top w:val="none" w:sz="0" w:space="0" w:color="auto"/>
                <w:left w:val="none" w:sz="0" w:space="0" w:color="auto"/>
                <w:bottom w:val="none" w:sz="0" w:space="0" w:color="auto"/>
                <w:right w:val="none" w:sz="0" w:space="0" w:color="auto"/>
              </w:divBdr>
            </w:div>
            <w:div w:id="584075663">
              <w:marLeft w:val="0"/>
              <w:marRight w:val="0"/>
              <w:marTop w:val="0"/>
              <w:marBottom w:val="0"/>
              <w:divBdr>
                <w:top w:val="none" w:sz="0" w:space="0" w:color="auto"/>
                <w:left w:val="none" w:sz="0" w:space="0" w:color="auto"/>
                <w:bottom w:val="none" w:sz="0" w:space="0" w:color="auto"/>
                <w:right w:val="none" w:sz="0" w:space="0" w:color="auto"/>
              </w:divBdr>
            </w:div>
            <w:div w:id="251205385">
              <w:marLeft w:val="0"/>
              <w:marRight w:val="0"/>
              <w:marTop w:val="0"/>
              <w:marBottom w:val="0"/>
              <w:divBdr>
                <w:top w:val="none" w:sz="0" w:space="0" w:color="auto"/>
                <w:left w:val="none" w:sz="0" w:space="0" w:color="auto"/>
                <w:bottom w:val="none" w:sz="0" w:space="0" w:color="auto"/>
                <w:right w:val="none" w:sz="0" w:space="0" w:color="auto"/>
              </w:divBdr>
            </w:div>
            <w:div w:id="1248005258">
              <w:marLeft w:val="0"/>
              <w:marRight w:val="0"/>
              <w:marTop w:val="0"/>
              <w:marBottom w:val="0"/>
              <w:divBdr>
                <w:top w:val="none" w:sz="0" w:space="0" w:color="auto"/>
                <w:left w:val="none" w:sz="0" w:space="0" w:color="auto"/>
                <w:bottom w:val="none" w:sz="0" w:space="0" w:color="auto"/>
                <w:right w:val="none" w:sz="0" w:space="0" w:color="auto"/>
              </w:divBdr>
            </w:div>
            <w:div w:id="435249220">
              <w:marLeft w:val="0"/>
              <w:marRight w:val="0"/>
              <w:marTop w:val="0"/>
              <w:marBottom w:val="0"/>
              <w:divBdr>
                <w:top w:val="none" w:sz="0" w:space="0" w:color="auto"/>
                <w:left w:val="none" w:sz="0" w:space="0" w:color="auto"/>
                <w:bottom w:val="none" w:sz="0" w:space="0" w:color="auto"/>
                <w:right w:val="none" w:sz="0" w:space="0" w:color="auto"/>
              </w:divBdr>
            </w:div>
            <w:div w:id="1176573860">
              <w:marLeft w:val="0"/>
              <w:marRight w:val="0"/>
              <w:marTop w:val="0"/>
              <w:marBottom w:val="0"/>
              <w:divBdr>
                <w:top w:val="none" w:sz="0" w:space="0" w:color="auto"/>
                <w:left w:val="none" w:sz="0" w:space="0" w:color="auto"/>
                <w:bottom w:val="none" w:sz="0" w:space="0" w:color="auto"/>
                <w:right w:val="none" w:sz="0" w:space="0" w:color="auto"/>
              </w:divBdr>
            </w:div>
            <w:div w:id="2087412606">
              <w:marLeft w:val="0"/>
              <w:marRight w:val="0"/>
              <w:marTop w:val="0"/>
              <w:marBottom w:val="0"/>
              <w:divBdr>
                <w:top w:val="none" w:sz="0" w:space="0" w:color="auto"/>
                <w:left w:val="none" w:sz="0" w:space="0" w:color="auto"/>
                <w:bottom w:val="none" w:sz="0" w:space="0" w:color="auto"/>
                <w:right w:val="none" w:sz="0" w:space="0" w:color="auto"/>
              </w:divBdr>
            </w:div>
            <w:div w:id="187526995">
              <w:marLeft w:val="0"/>
              <w:marRight w:val="0"/>
              <w:marTop w:val="0"/>
              <w:marBottom w:val="0"/>
              <w:divBdr>
                <w:top w:val="none" w:sz="0" w:space="0" w:color="auto"/>
                <w:left w:val="none" w:sz="0" w:space="0" w:color="auto"/>
                <w:bottom w:val="none" w:sz="0" w:space="0" w:color="auto"/>
                <w:right w:val="none" w:sz="0" w:space="0" w:color="auto"/>
              </w:divBdr>
            </w:div>
            <w:div w:id="1632789565">
              <w:marLeft w:val="0"/>
              <w:marRight w:val="0"/>
              <w:marTop w:val="0"/>
              <w:marBottom w:val="0"/>
              <w:divBdr>
                <w:top w:val="none" w:sz="0" w:space="0" w:color="auto"/>
                <w:left w:val="none" w:sz="0" w:space="0" w:color="auto"/>
                <w:bottom w:val="none" w:sz="0" w:space="0" w:color="auto"/>
                <w:right w:val="none" w:sz="0" w:space="0" w:color="auto"/>
              </w:divBdr>
            </w:div>
            <w:div w:id="6643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57">
      <w:bodyDiv w:val="1"/>
      <w:marLeft w:val="0"/>
      <w:marRight w:val="0"/>
      <w:marTop w:val="0"/>
      <w:marBottom w:val="0"/>
      <w:divBdr>
        <w:top w:val="none" w:sz="0" w:space="0" w:color="auto"/>
        <w:left w:val="none" w:sz="0" w:space="0" w:color="auto"/>
        <w:bottom w:val="none" w:sz="0" w:space="0" w:color="auto"/>
        <w:right w:val="none" w:sz="0" w:space="0" w:color="auto"/>
      </w:divBdr>
      <w:divsChild>
        <w:div w:id="328019729">
          <w:marLeft w:val="0"/>
          <w:marRight w:val="0"/>
          <w:marTop w:val="0"/>
          <w:marBottom w:val="0"/>
          <w:divBdr>
            <w:top w:val="none" w:sz="0" w:space="0" w:color="auto"/>
            <w:left w:val="none" w:sz="0" w:space="0" w:color="auto"/>
            <w:bottom w:val="none" w:sz="0" w:space="0" w:color="auto"/>
            <w:right w:val="none" w:sz="0" w:space="0" w:color="auto"/>
          </w:divBdr>
          <w:divsChild>
            <w:div w:id="604388949">
              <w:marLeft w:val="0"/>
              <w:marRight w:val="0"/>
              <w:marTop w:val="0"/>
              <w:marBottom w:val="0"/>
              <w:divBdr>
                <w:top w:val="none" w:sz="0" w:space="0" w:color="auto"/>
                <w:left w:val="none" w:sz="0" w:space="0" w:color="auto"/>
                <w:bottom w:val="none" w:sz="0" w:space="0" w:color="auto"/>
                <w:right w:val="none" w:sz="0" w:space="0" w:color="auto"/>
              </w:divBdr>
            </w:div>
            <w:div w:id="1737972700">
              <w:marLeft w:val="0"/>
              <w:marRight w:val="0"/>
              <w:marTop w:val="0"/>
              <w:marBottom w:val="0"/>
              <w:divBdr>
                <w:top w:val="none" w:sz="0" w:space="0" w:color="auto"/>
                <w:left w:val="none" w:sz="0" w:space="0" w:color="auto"/>
                <w:bottom w:val="none" w:sz="0" w:space="0" w:color="auto"/>
                <w:right w:val="none" w:sz="0" w:space="0" w:color="auto"/>
              </w:divBdr>
            </w:div>
            <w:div w:id="630478320">
              <w:marLeft w:val="0"/>
              <w:marRight w:val="0"/>
              <w:marTop w:val="0"/>
              <w:marBottom w:val="0"/>
              <w:divBdr>
                <w:top w:val="none" w:sz="0" w:space="0" w:color="auto"/>
                <w:left w:val="none" w:sz="0" w:space="0" w:color="auto"/>
                <w:bottom w:val="none" w:sz="0" w:space="0" w:color="auto"/>
                <w:right w:val="none" w:sz="0" w:space="0" w:color="auto"/>
              </w:divBdr>
            </w:div>
            <w:div w:id="2096779780">
              <w:marLeft w:val="0"/>
              <w:marRight w:val="0"/>
              <w:marTop w:val="0"/>
              <w:marBottom w:val="0"/>
              <w:divBdr>
                <w:top w:val="none" w:sz="0" w:space="0" w:color="auto"/>
                <w:left w:val="none" w:sz="0" w:space="0" w:color="auto"/>
                <w:bottom w:val="none" w:sz="0" w:space="0" w:color="auto"/>
                <w:right w:val="none" w:sz="0" w:space="0" w:color="auto"/>
              </w:divBdr>
            </w:div>
            <w:div w:id="46031028">
              <w:marLeft w:val="0"/>
              <w:marRight w:val="0"/>
              <w:marTop w:val="0"/>
              <w:marBottom w:val="0"/>
              <w:divBdr>
                <w:top w:val="none" w:sz="0" w:space="0" w:color="auto"/>
                <w:left w:val="none" w:sz="0" w:space="0" w:color="auto"/>
                <w:bottom w:val="none" w:sz="0" w:space="0" w:color="auto"/>
                <w:right w:val="none" w:sz="0" w:space="0" w:color="auto"/>
              </w:divBdr>
            </w:div>
            <w:div w:id="172765999">
              <w:marLeft w:val="0"/>
              <w:marRight w:val="0"/>
              <w:marTop w:val="0"/>
              <w:marBottom w:val="0"/>
              <w:divBdr>
                <w:top w:val="none" w:sz="0" w:space="0" w:color="auto"/>
                <w:left w:val="none" w:sz="0" w:space="0" w:color="auto"/>
                <w:bottom w:val="none" w:sz="0" w:space="0" w:color="auto"/>
                <w:right w:val="none" w:sz="0" w:space="0" w:color="auto"/>
              </w:divBdr>
            </w:div>
            <w:div w:id="869998425">
              <w:marLeft w:val="0"/>
              <w:marRight w:val="0"/>
              <w:marTop w:val="0"/>
              <w:marBottom w:val="0"/>
              <w:divBdr>
                <w:top w:val="none" w:sz="0" w:space="0" w:color="auto"/>
                <w:left w:val="none" w:sz="0" w:space="0" w:color="auto"/>
                <w:bottom w:val="none" w:sz="0" w:space="0" w:color="auto"/>
                <w:right w:val="none" w:sz="0" w:space="0" w:color="auto"/>
              </w:divBdr>
            </w:div>
            <w:div w:id="801657066">
              <w:marLeft w:val="0"/>
              <w:marRight w:val="0"/>
              <w:marTop w:val="0"/>
              <w:marBottom w:val="0"/>
              <w:divBdr>
                <w:top w:val="none" w:sz="0" w:space="0" w:color="auto"/>
                <w:left w:val="none" w:sz="0" w:space="0" w:color="auto"/>
                <w:bottom w:val="none" w:sz="0" w:space="0" w:color="auto"/>
                <w:right w:val="none" w:sz="0" w:space="0" w:color="auto"/>
              </w:divBdr>
            </w:div>
            <w:div w:id="886256421">
              <w:marLeft w:val="0"/>
              <w:marRight w:val="0"/>
              <w:marTop w:val="0"/>
              <w:marBottom w:val="0"/>
              <w:divBdr>
                <w:top w:val="none" w:sz="0" w:space="0" w:color="auto"/>
                <w:left w:val="none" w:sz="0" w:space="0" w:color="auto"/>
                <w:bottom w:val="none" w:sz="0" w:space="0" w:color="auto"/>
                <w:right w:val="none" w:sz="0" w:space="0" w:color="auto"/>
              </w:divBdr>
            </w:div>
            <w:div w:id="645162421">
              <w:marLeft w:val="0"/>
              <w:marRight w:val="0"/>
              <w:marTop w:val="0"/>
              <w:marBottom w:val="0"/>
              <w:divBdr>
                <w:top w:val="none" w:sz="0" w:space="0" w:color="auto"/>
                <w:left w:val="none" w:sz="0" w:space="0" w:color="auto"/>
                <w:bottom w:val="none" w:sz="0" w:space="0" w:color="auto"/>
                <w:right w:val="none" w:sz="0" w:space="0" w:color="auto"/>
              </w:divBdr>
            </w:div>
            <w:div w:id="1833401813">
              <w:marLeft w:val="0"/>
              <w:marRight w:val="0"/>
              <w:marTop w:val="0"/>
              <w:marBottom w:val="0"/>
              <w:divBdr>
                <w:top w:val="none" w:sz="0" w:space="0" w:color="auto"/>
                <w:left w:val="none" w:sz="0" w:space="0" w:color="auto"/>
                <w:bottom w:val="none" w:sz="0" w:space="0" w:color="auto"/>
                <w:right w:val="none" w:sz="0" w:space="0" w:color="auto"/>
              </w:divBdr>
            </w:div>
            <w:div w:id="2080856484">
              <w:marLeft w:val="0"/>
              <w:marRight w:val="0"/>
              <w:marTop w:val="0"/>
              <w:marBottom w:val="0"/>
              <w:divBdr>
                <w:top w:val="none" w:sz="0" w:space="0" w:color="auto"/>
                <w:left w:val="none" w:sz="0" w:space="0" w:color="auto"/>
                <w:bottom w:val="none" w:sz="0" w:space="0" w:color="auto"/>
                <w:right w:val="none" w:sz="0" w:space="0" w:color="auto"/>
              </w:divBdr>
            </w:div>
            <w:div w:id="2645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642">
      <w:bodyDiv w:val="1"/>
      <w:marLeft w:val="0"/>
      <w:marRight w:val="0"/>
      <w:marTop w:val="0"/>
      <w:marBottom w:val="0"/>
      <w:divBdr>
        <w:top w:val="none" w:sz="0" w:space="0" w:color="auto"/>
        <w:left w:val="none" w:sz="0" w:space="0" w:color="auto"/>
        <w:bottom w:val="none" w:sz="0" w:space="0" w:color="auto"/>
        <w:right w:val="none" w:sz="0" w:space="0" w:color="auto"/>
      </w:divBdr>
    </w:div>
    <w:div w:id="16243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Blanchard</dc:creator>
  <cp:keywords/>
  <dc:description/>
  <cp:lastModifiedBy>Duane Blanchard</cp:lastModifiedBy>
  <cp:revision>29</cp:revision>
  <dcterms:created xsi:type="dcterms:W3CDTF">2025-06-09T07:10:00Z</dcterms:created>
  <dcterms:modified xsi:type="dcterms:W3CDTF">2025-06-12T22:58:00Z</dcterms:modified>
</cp:coreProperties>
</file>